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2590A" w14:textId="77777777" w:rsidR="008B29C0" w:rsidRPr="00235DD2" w:rsidRDefault="008B29C0" w:rsidP="008B29C0">
      <w:pPr>
        <w:pStyle w:val="MDPI13authornames"/>
        <w:spacing w:line="276" w:lineRule="auto"/>
        <w:rPr>
          <w:sz w:val="36"/>
          <w:szCs w:val="20"/>
        </w:rPr>
      </w:pPr>
      <w:bookmarkStart w:id="0" w:name="_Hlk158039573"/>
      <w:proofErr w:type="spellStart"/>
      <w:r w:rsidRPr="00235DD2">
        <w:rPr>
          <w:sz w:val="36"/>
          <w:szCs w:val="20"/>
        </w:rPr>
        <w:t>MzDOCK</w:t>
      </w:r>
      <w:proofErr w:type="spellEnd"/>
      <w:r w:rsidRPr="00235DD2">
        <w:rPr>
          <w:sz w:val="36"/>
          <w:szCs w:val="20"/>
        </w:rPr>
        <w:t>: a free ready-to-use GUI based pipeline for molecular docking simulation</w:t>
      </w:r>
      <w:r>
        <w:rPr>
          <w:sz w:val="36"/>
          <w:szCs w:val="20"/>
        </w:rPr>
        <w:t>s</w:t>
      </w:r>
    </w:p>
    <w:p w14:paraId="66CE9F1C" w14:textId="77777777" w:rsidR="008B29C0" w:rsidRPr="00235DD2" w:rsidRDefault="008B29C0" w:rsidP="008B29C0">
      <w:pPr>
        <w:pStyle w:val="MDPI13authornames"/>
        <w:spacing w:line="276" w:lineRule="auto"/>
        <w:rPr>
          <w:vertAlign w:val="superscript"/>
          <w:lang w:val="it-IT"/>
        </w:rPr>
      </w:pPr>
      <w:bookmarkStart w:id="1" w:name="_Hlk158040321"/>
      <w:r w:rsidRPr="00235DD2">
        <w:rPr>
          <w:lang w:val="it-IT"/>
        </w:rPr>
        <w:t>Muzammil Kabier</w:t>
      </w:r>
      <w:r w:rsidRPr="00235DD2">
        <w:rPr>
          <w:vertAlign w:val="superscript"/>
          <w:lang w:val="it-IT"/>
        </w:rPr>
        <w:t>1</w:t>
      </w:r>
      <w:r w:rsidRPr="00235DD2">
        <w:rPr>
          <w:lang w:val="it-IT"/>
        </w:rPr>
        <w:t>, Nicola Gambacorta</w:t>
      </w:r>
      <w:r w:rsidRPr="00235DD2">
        <w:rPr>
          <w:vertAlign w:val="superscript"/>
          <w:lang w:val="it-IT"/>
        </w:rPr>
        <w:t>2</w:t>
      </w:r>
      <w:r w:rsidRPr="00235DD2">
        <w:rPr>
          <w:lang w:val="it-IT"/>
        </w:rPr>
        <w:t>, Daniela Trisciuzzi</w:t>
      </w:r>
      <w:r w:rsidRPr="00235DD2">
        <w:rPr>
          <w:vertAlign w:val="superscript"/>
          <w:lang w:val="it-IT"/>
        </w:rPr>
        <w:t>3</w:t>
      </w:r>
      <w:r w:rsidRPr="00235DD2">
        <w:rPr>
          <w:color w:val="000000" w:themeColor="text1"/>
          <w:lang w:val="it-IT"/>
        </w:rPr>
        <w:t>,</w:t>
      </w:r>
      <w:r w:rsidRPr="00235DD2">
        <w:rPr>
          <w:color w:val="FF0000"/>
          <w:lang w:val="it-IT"/>
        </w:rPr>
        <w:t xml:space="preserve"> </w:t>
      </w:r>
      <w:r w:rsidRPr="00235DD2">
        <w:rPr>
          <w:lang w:val="it-IT"/>
        </w:rPr>
        <w:t>Sunil Kumar</w:t>
      </w:r>
      <w:r w:rsidRPr="0098422F">
        <w:rPr>
          <w:vertAlign w:val="superscript"/>
          <w:lang w:val="it-IT"/>
        </w:rPr>
        <w:t>1</w:t>
      </w:r>
      <w:r w:rsidRPr="00235DD2">
        <w:rPr>
          <w:lang w:val="it-IT"/>
        </w:rPr>
        <w:t xml:space="preserve">, </w:t>
      </w:r>
      <w:r w:rsidRPr="00235DD2">
        <w:rPr>
          <w:rFonts w:cs="URWPalladioL-Bold"/>
          <w:bCs/>
          <w:color w:val="auto"/>
          <w:lang w:val="it-IT"/>
        </w:rPr>
        <w:t>Orazio Nicolotti</w:t>
      </w:r>
      <w:r w:rsidRPr="00235DD2">
        <w:rPr>
          <w:rFonts w:cs="URWPalladioL-Bold"/>
          <w:bCs/>
          <w:color w:val="auto"/>
          <w:sz w:val="18"/>
          <w:szCs w:val="18"/>
          <w:vertAlign w:val="superscript"/>
          <w:lang w:val="it-IT"/>
        </w:rPr>
        <w:t>3</w:t>
      </w:r>
      <w:r w:rsidRPr="00235DD2">
        <w:rPr>
          <w:rFonts w:cs="URWPalladioL-Bold"/>
          <w:bCs/>
          <w:color w:val="auto"/>
          <w:sz w:val="15"/>
          <w:szCs w:val="15"/>
          <w:lang w:val="it-IT"/>
        </w:rPr>
        <w:t>,</w:t>
      </w:r>
      <w:r w:rsidRPr="00235DD2">
        <w:rPr>
          <w:rFonts w:cs="URWPalladioL-Bold"/>
          <w:bCs/>
          <w:color w:val="auto"/>
          <w:lang w:val="it-IT"/>
        </w:rPr>
        <w:t>*</w:t>
      </w:r>
      <w:r w:rsidRPr="00235DD2">
        <w:rPr>
          <w:lang w:val="it-IT"/>
        </w:rPr>
        <w:t>Bijo Mathew</w:t>
      </w:r>
      <w:r w:rsidRPr="00235DD2">
        <w:rPr>
          <w:vertAlign w:val="superscript"/>
          <w:lang w:val="it-IT"/>
        </w:rPr>
        <w:t>1*</w:t>
      </w:r>
    </w:p>
    <w:p w14:paraId="1FBAE425" w14:textId="77777777" w:rsidR="008B29C0" w:rsidRPr="00A31D50" w:rsidRDefault="008B29C0" w:rsidP="008B29C0">
      <w:pPr>
        <w:spacing w:line="276" w:lineRule="auto"/>
        <w:rPr>
          <w:rStyle w:val="go"/>
          <w:rFonts w:ascii="Palatino Linotype" w:hAnsi="Palatino Linotype"/>
          <w:i/>
          <w:iCs/>
          <w:sz w:val="20"/>
          <w:szCs w:val="20"/>
          <w:lang w:val="it-IT"/>
        </w:rPr>
      </w:pPr>
      <w:bookmarkStart w:id="2" w:name="_Hlk158040313"/>
      <w:bookmarkEnd w:id="1"/>
      <w:r w:rsidRPr="00235DD2">
        <w:rPr>
          <w:rFonts w:ascii="Palatino Linotype" w:hAnsi="Palatino Linotype" w:cstheme="minorHAnsi"/>
          <w:i/>
          <w:iCs/>
          <w:vertAlign w:val="superscript"/>
        </w:rPr>
        <w:t xml:space="preserve">1 </w:t>
      </w:r>
      <w:r w:rsidRPr="00235DD2">
        <w:rPr>
          <w:rFonts w:ascii="Palatino Linotype" w:hAnsi="Palatino Linotype" w:cstheme="minorHAnsi"/>
          <w:i/>
          <w:iCs/>
          <w:sz w:val="20"/>
          <w:szCs w:val="20"/>
        </w:rPr>
        <w:t xml:space="preserve">Department of Pharmaceutical Chemistry, Amrita School of Pharmacy, Amrita Vishwa Vidyapeetham, AIMS Health Sciences Campus, Kochi, India. </w:t>
      </w:r>
      <w:r w:rsidRPr="00A31D50">
        <w:rPr>
          <w:rFonts w:ascii="Palatino Linotype" w:hAnsi="Palatino Linotype" w:cstheme="minorHAnsi"/>
          <w:i/>
          <w:iCs/>
          <w:sz w:val="20"/>
          <w:szCs w:val="20"/>
          <w:lang w:val="it-IT"/>
        </w:rPr>
        <w:t>(</w:t>
      </w:r>
      <w:r w:rsidRPr="00A31D50">
        <w:rPr>
          <w:rStyle w:val="Hyperlink"/>
          <w:rFonts w:ascii="Palatino Linotype" w:hAnsi="Palatino Linotype"/>
          <w:i/>
          <w:iCs/>
          <w:sz w:val="20"/>
          <w:szCs w:val="20"/>
          <w:lang w:val="it-IT"/>
        </w:rPr>
        <w:t>kabeermuzammil614@gmail.com(M.K,)</w:t>
      </w:r>
      <w:r w:rsidRPr="00A31D50">
        <w:rPr>
          <w:rStyle w:val="go"/>
          <w:rFonts w:ascii="Palatino Linotype" w:hAnsi="Palatino Linotype"/>
          <w:i/>
          <w:iCs/>
          <w:sz w:val="20"/>
          <w:szCs w:val="20"/>
          <w:lang w:val="it-IT"/>
        </w:rPr>
        <w:t xml:space="preserve">; </w:t>
      </w:r>
      <w:r w:rsidRPr="00A31D50">
        <w:rPr>
          <w:rStyle w:val="Hyperlink"/>
          <w:rFonts w:ascii="Palatino Linotype" w:hAnsi="Palatino Linotype"/>
          <w:i/>
          <w:iCs/>
          <w:sz w:val="20"/>
          <w:szCs w:val="20"/>
          <w:lang w:val="it-IT"/>
        </w:rPr>
        <w:t>solankimedchem@gmail.com</w:t>
      </w:r>
      <w:r w:rsidRPr="00A31D50">
        <w:rPr>
          <w:rStyle w:val="go"/>
          <w:rFonts w:ascii="Palatino Linotype" w:hAnsi="Palatino Linotype"/>
          <w:i/>
          <w:iCs/>
          <w:sz w:val="20"/>
          <w:szCs w:val="20"/>
          <w:lang w:val="it-IT"/>
        </w:rPr>
        <w:t xml:space="preserve">( S.K.); </w:t>
      </w:r>
      <w:r w:rsidRPr="00A31D50">
        <w:rPr>
          <w:rStyle w:val="Hyperlink"/>
          <w:rFonts w:ascii="Palatino Linotype" w:hAnsi="Palatino Linotype"/>
          <w:i/>
          <w:iCs/>
          <w:sz w:val="20"/>
          <w:szCs w:val="20"/>
          <w:lang w:val="it-IT"/>
        </w:rPr>
        <w:t>bijovilaventgu@gmail.com</w:t>
      </w:r>
      <w:r w:rsidRPr="00A31D50">
        <w:rPr>
          <w:rStyle w:val="go"/>
          <w:rFonts w:ascii="Palatino Linotype" w:hAnsi="Palatino Linotype"/>
          <w:i/>
          <w:iCs/>
          <w:sz w:val="20"/>
          <w:szCs w:val="20"/>
          <w:lang w:val="it-IT"/>
        </w:rPr>
        <w:t xml:space="preserve"> (B.M.)</w:t>
      </w:r>
    </w:p>
    <w:p w14:paraId="5FCF134A" w14:textId="77777777" w:rsidR="008B29C0" w:rsidRPr="00235DD2" w:rsidRDefault="008B29C0" w:rsidP="008B29C0">
      <w:pPr>
        <w:spacing w:line="276" w:lineRule="auto"/>
        <w:rPr>
          <w:rStyle w:val="go"/>
          <w:rFonts w:ascii="Palatino Linotype" w:hAnsi="Palatino Linotype"/>
          <w:i/>
          <w:iCs/>
          <w:sz w:val="20"/>
          <w:szCs w:val="20"/>
          <w:vertAlign w:val="superscript"/>
          <w:lang w:val="it-IT"/>
        </w:rPr>
      </w:pPr>
      <w:r w:rsidRPr="00235DD2">
        <w:rPr>
          <w:rStyle w:val="go"/>
          <w:rFonts w:ascii="Palatino Linotype" w:hAnsi="Palatino Linotype"/>
          <w:i/>
          <w:iCs/>
          <w:sz w:val="20"/>
          <w:szCs w:val="20"/>
          <w:vertAlign w:val="superscript"/>
          <w:lang w:val="it-IT"/>
        </w:rPr>
        <w:t>2</w:t>
      </w:r>
      <w:r w:rsidRPr="00235DD2">
        <w:rPr>
          <w:rFonts w:ascii="Palatino Linotype" w:hAnsi="Palatino Linotype"/>
          <w:i/>
          <w:iCs/>
          <w:sz w:val="20"/>
          <w:szCs w:val="20"/>
          <w:lang w:val="it-IT"/>
        </w:rPr>
        <w:t xml:space="preserve"> </w:t>
      </w:r>
      <w:r w:rsidRPr="00235DD2">
        <w:rPr>
          <w:rStyle w:val="go"/>
          <w:rFonts w:ascii="Palatino Linotype" w:hAnsi="Palatino Linotype"/>
          <w:i/>
          <w:iCs/>
          <w:sz w:val="20"/>
          <w:szCs w:val="20"/>
          <w:lang w:val="it-IT"/>
        </w:rPr>
        <w:t>Division of Medical Genetics, IRCSS Foundation-Casa Sollievo della Sofferenza, San Giovanni Rotondo (Foggia), Italy</w:t>
      </w:r>
    </w:p>
    <w:p w14:paraId="2623F266" w14:textId="77777777" w:rsidR="008B29C0" w:rsidRPr="00235DD2" w:rsidRDefault="008B29C0" w:rsidP="008B29C0">
      <w:pPr>
        <w:adjustRightInd w:val="0"/>
        <w:spacing w:line="276" w:lineRule="auto"/>
        <w:rPr>
          <w:rFonts w:ascii="Palatino Linotype" w:hAnsi="Palatino Linotype" w:cs="URWPalladioL-Roma"/>
          <w:i/>
          <w:iCs/>
          <w:sz w:val="20"/>
          <w:szCs w:val="20"/>
          <w:lang w:val="it-IT"/>
        </w:rPr>
      </w:pPr>
      <w:r w:rsidRPr="00235DD2">
        <w:rPr>
          <w:rFonts w:ascii="Palatino Linotype" w:hAnsi="Palatino Linotype" w:cs="URWPalladioL-Roma"/>
          <w:i/>
          <w:iCs/>
          <w:sz w:val="20"/>
          <w:szCs w:val="20"/>
          <w:vertAlign w:val="superscript"/>
          <w:lang w:val="it-IT"/>
        </w:rPr>
        <w:t>3</w:t>
      </w:r>
      <w:r w:rsidRPr="00235DD2">
        <w:rPr>
          <w:rFonts w:ascii="Palatino Linotype" w:hAnsi="Palatino Linotype" w:cs="URWPalladioL-Roma"/>
          <w:i/>
          <w:iCs/>
          <w:sz w:val="20"/>
          <w:szCs w:val="20"/>
          <w:lang w:val="it-IT"/>
        </w:rPr>
        <w:t>Dipartimento di Farmacia Scienze del Farmaco, Universit</w:t>
      </w:r>
      <w:r w:rsidRPr="00235DD2">
        <w:rPr>
          <w:rFonts w:ascii="Palatino Linotype" w:hAnsi="Palatino Linotype" w:cs="VnURWPalladioL"/>
          <w:i/>
          <w:iCs/>
          <w:sz w:val="20"/>
          <w:szCs w:val="20"/>
          <w:lang w:val="it-IT"/>
        </w:rPr>
        <w:t xml:space="preserve">à </w:t>
      </w:r>
      <w:r w:rsidRPr="00235DD2">
        <w:rPr>
          <w:rFonts w:ascii="Palatino Linotype" w:hAnsi="Palatino Linotype" w:cs="URWPalladioL-Roma"/>
          <w:i/>
          <w:iCs/>
          <w:sz w:val="20"/>
          <w:szCs w:val="20"/>
          <w:lang w:val="it-IT"/>
        </w:rPr>
        <w:t>degli Studi di Bari “Aldo Moro”, Via E. Orabona, 4,</w:t>
      </w:r>
    </w:p>
    <w:p w14:paraId="4C16F7D7" w14:textId="77777777" w:rsidR="008B29C0" w:rsidRPr="00235DD2" w:rsidRDefault="008B29C0" w:rsidP="008B29C0">
      <w:pPr>
        <w:spacing w:line="276" w:lineRule="auto"/>
        <w:rPr>
          <w:rStyle w:val="go"/>
          <w:rFonts w:ascii="Palatino Linotype" w:hAnsi="Palatino Linotype"/>
          <w:i/>
          <w:iCs/>
          <w:sz w:val="20"/>
          <w:szCs w:val="20"/>
          <w:lang w:val="it-IT"/>
        </w:rPr>
      </w:pPr>
      <w:r w:rsidRPr="00235DD2">
        <w:rPr>
          <w:rFonts w:ascii="Palatino Linotype" w:hAnsi="Palatino Linotype" w:cs="URWPalladioL-Roma"/>
          <w:i/>
          <w:iCs/>
          <w:sz w:val="20"/>
          <w:szCs w:val="20"/>
          <w:lang w:val="it-IT"/>
        </w:rPr>
        <w:t xml:space="preserve">I-70125 Bari, Italy. </w:t>
      </w:r>
    </w:p>
    <w:bookmarkEnd w:id="0"/>
    <w:bookmarkEnd w:id="2"/>
    <w:p w14:paraId="282EC335" w14:textId="77777777" w:rsidR="008B29C0" w:rsidRPr="00235DD2" w:rsidRDefault="008B29C0" w:rsidP="008B29C0">
      <w:pPr>
        <w:pStyle w:val="MDPI16affiliation"/>
        <w:spacing w:line="276" w:lineRule="auto"/>
        <w:rPr>
          <w:lang w:val="it-IT"/>
        </w:rPr>
      </w:pPr>
    </w:p>
    <w:p w14:paraId="37F0D63C" w14:textId="77777777" w:rsidR="008B29C0" w:rsidRPr="00A31D50" w:rsidRDefault="008B29C0" w:rsidP="008B29C0">
      <w:pPr>
        <w:pStyle w:val="MDPI16affiliation"/>
        <w:spacing w:line="276" w:lineRule="auto"/>
        <w:ind w:left="0" w:firstLine="0"/>
        <w:jc w:val="center"/>
        <w:rPr>
          <w:lang w:val="it-IT"/>
        </w:rPr>
      </w:pPr>
      <w:r w:rsidRPr="00A31D50">
        <w:rPr>
          <w:b/>
          <w:lang w:val="it-IT"/>
        </w:rPr>
        <w:t>*</w:t>
      </w:r>
      <w:r w:rsidRPr="00A31D50">
        <w:rPr>
          <w:lang w:val="it-IT"/>
        </w:rPr>
        <w:t>Correspondence : Bijo Mathew (</w:t>
      </w:r>
      <w:r w:rsidR="008A5AAC">
        <w:fldChar w:fldCharType="begin"/>
      </w:r>
      <w:r w:rsidR="008A5AAC">
        <w:instrText xml:space="preserve"> HYPERLINK "mailto:bijovilaventgu@gmail.com" </w:instrText>
      </w:r>
      <w:r w:rsidR="008A5AAC">
        <w:fldChar w:fldCharType="separate"/>
      </w:r>
      <w:r w:rsidRPr="00A31D50">
        <w:rPr>
          <w:rStyle w:val="Hyperlink"/>
          <w:lang w:val="it-IT"/>
        </w:rPr>
        <w:t>bijovilaventgu@gmail.com</w:t>
      </w:r>
      <w:r w:rsidR="008A5AAC">
        <w:rPr>
          <w:rStyle w:val="Hyperlink"/>
          <w:lang w:val="it-IT"/>
        </w:rPr>
        <w:fldChar w:fldCharType="end"/>
      </w:r>
      <w:r w:rsidRPr="00A31D50">
        <w:rPr>
          <w:lang w:val="it-IT"/>
        </w:rPr>
        <w:t xml:space="preserve">; </w:t>
      </w:r>
      <w:hyperlink r:id="rId6" w:history="1">
        <w:r w:rsidRPr="00A31D50">
          <w:rPr>
            <w:rStyle w:val="Hyperlink"/>
            <w:lang w:val="it-IT"/>
          </w:rPr>
          <w:t>bijomathew@aims.amrita.edu</w:t>
        </w:r>
      </w:hyperlink>
      <w:r w:rsidRPr="00A31D50">
        <w:rPr>
          <w:lang w:val="it-IT"/>
        </w:rPr>
        <w:t xml:space="preserve">); </w:t>
      </w:r>
    </w:p>
    <w:p w14:paraId="12AE5B19" w14:textId="5B1E640B" w:rsidR="008B29C0" w:rsidRPr="00235DD2" w:rsidRDefault="008B29C0" w:rsidP="008B29C0">
      <w:pPr>
        <w:pStyle w:val="MDPI16affiliation"/>
        <w:spacing w:line="276" w:lineRule="auto"/>
        <w:ind w:left="0" w:firstLine="0"/>
        <w:jc w:val="center"/>
        <w:rPr>
          <w:lang w:val="it-IT"/>
        </w:rPr>
      </w:pPr>
      <w:r w:rsidRPr="00235DD2">
        <w:rPr>
          <w:lang w:val="it-IT"/>
        </w:rPr>
        <w:t>Orazio Nicolotti (orazio.nicolotti@uniba.it)</w:t>
      </w:r>
    </w:p>
    <w:p w14:paraId="0D41E8A4" w14:textId="77777777" w:rsidR="005B3515" w:rsidRDefault="005B3515">
      <w:pPr>
        <w:rPr>
          <w:lang w:val="it-IT"/>
        </w:rPr>
      </w:pPr>
    </w:p>
    <w:p w14:paraId="11C71A67" w14:textId="152CF6F1" w:rsidR="008B29C0" w:rsidRDefault="008B29C0">
      <w:pPr>
        <w:rPr>
          <w:rFonts w:ascii="Palatino Linotype" w:hAnsi="Palatino Linotype"/>
          <w:b/>
          <w:bCs/>
        </w:rPr>
      </w:pPr>
      <w:proofErr w:type="spellStart"/>
      <w:r w:rsidRPr="004901DF">
        <w:rPr>
          <w:rFonts w:ascii="Palatino Linotype" w:hAnsi="Palatino Linotype"/>
          <w:b/>
          <w:bCs/>
        </w:rPr>
        <w:t>MzDOCK</w:t>
      </w:r>
      <w:proofErr w:type="spellEnd"/>
      <w:r w:rsidRPr="004901DF">
        <w:rPr>
          <w:rFonts w:ascii="Palatino Linotype" w:hAnsi="Palatino Linotype"/>
          <w:b/>
          <w:bCs/>
        </w:rPr>
        <w:t xml:space="preserve"> </w:t>
      </w:r>
      <w:r w:rsidR="004901DF" w:rsidRPr="004901DF">
        <w:rPr>
          <w:rFonts w:ascii="Palatino Linotype" w:hAnsi="Palatino Linotype"/>
          <w:b/>
          <w:bCs/>
        </w:rPr>
        <w:t xml:space="preserve">step-by-step </w:t>
      </w:r>
      <w:r w:rsidR="004901DF">
        <w:rPr>
          <w:rFonts w:ascii="Palatino Linotype" w:hAnsi="Palatino Linotype"/>
          <w:b/>
          <w:bCs/>
        </w:rPr>
        <w:t>user guide</w:t>
      </w:r>
    </w:p>
    <w:p w14:paraId="382672C9" w14:textId="77777777" w:rsidR="00006E89" w:rsidRDefault="00006E89">
      <w:pPr>
        <w:rPr>
          <w:rFonts w:ascii="Palatino Linotype" w:hAnsi="Palatino Linotype"/>
          <w:b/>
          <w:bCs/>
        </w:rPr>
      </w:pPr>
    </w:p>
    <w:p w14:paraId="2281090A" w14:textId="77777777" w:rsidR="003275A5" w:rsidRDefault="003275A5">
      <w:pPr>
        <w:rPr>
          <w:rFonts w:ascii="Palatino Linotype" w:hAnsi="Palatino Linotype"/>
          <w:b/>
          <w:bCs/>
        </w:rPr>
      </w:pPr>
    </w:p>
    <w:p w14:paraId="16451685" w14:textId="77777777" w:rsidR="004901DF" w:rsidRDefault="004901DF">
      <w:pPr>
        <w:rPr>
          <w:rFonts w:ascii="Palatino Linotype" w:hAnsi="Palatino Linotype"/>
          <w:b/>
          <w:bCs/>
        </w:rPr>
      </w:pPr>
    </w:p>
    <w:p w14:paraId="37ACA64C" w14:textId="37533E81" w:rsidR="004901DF" w:rsidRPr="004901DF" w:rsidRDefault="00006E89" w:rsidP="00006E89">
      <w:pPr>
        <w:jc w:val="center"/>
        <w:rPr>
          <w:rFonts w:ascii="Palatino Linotype" w:hAnsi="Palatino Linotype"/>
        </w:rPr>
      </w:pPr>
      <w:r>
        <w:rPr>
          <w:rFonts w:ascii="Palatino Linotype" w:hAnsi="Palatino Linotype"/>
          <w:noProof/>
        </w:rPr>
        <w:drawing>
          <wp:inline distT="0" distB="0" distL="0" distR="0" wp14:anchorId="03A21072" wp14:editId="4BFD6ACA">
            <wp:extent cx="4477139" cy="3569970"/>
            <wp:effectExtent l="0" t="0" r="0" b="0"/>
            <wp:docPr id="15731358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857" cy="3575326"/>
                    </a:xfrm>
                    <a:prstGeom prst="rect">
                      <a:avLst/>
                    </a:prstGeom>
                    <a:noFill/>
                    <a:ln>
                      <a:noFill/>
                    </a:ln>
                  </pic:spPr>
                </pic:pic>
              </a:graphicData>
            </a:graphic>
          </wp:inline>
        </w:drawing>
      </w:r>
    </w:p>
    <w:p w14:paraId="669953BB" w14:textId="77777777" w:rsidR="00695B74" w:rsidRDefault="00695B74">
      <w:pPr>
        <w:rPr>
          <w:rFonts w:ascii="Palatino Linotype" w:hAnsi="Palatino Linotype"/>
        </w:rPr>
      </w:pPr>
    </w:p>
    <w:p w14:paraId="701A17CC" w14:textId="491F8835" w:rsidR="008B29C0" w:rsidRPr="00481AD8" w:rsidRDefault="00481AD8" w:rsidP="00695B74">
      <w:pPr>
        <w:jc w:val="center"/>
        <w:rPr>
          <w:rFonts w:ascii="Palatino Linotype" w:hAnsi="Palatino Linotype"/>
        </w:rPr>
      </w:pPr>
      <w:r>
        <w:rPr>
          <w:rFonts w:ascii="Palatino Linotype" w:hAnsi="Palatino Linotype"/>
        </w:rPr>
        <w:t>Figure SX</w:t>
      </w:r>
      <w:r w:rsidR="009F16B3">
        <w:rPr>
          <w:rFonts w:ascii="Palatino Linotype" w:hAnsi="Palatino Linotype"/>
        </w:rPr>
        <w:t>1</w:t>
      </w:r>
      <w:r>
        <w:rPr>
          <w:rFonts w:ascii="Palatino Linotype" w:hAnsi="Palatino Linotype"/>
        </w:rPr>
        <w:t xml:space="preserve">: </w:t>
      </w:r>
      <w:r w:rsidR="00695B74">
        <w:rPr>
          <w:rFonts w:ascii="Palatino Linotype" w:hAnsi="Palatino Linotype"/>
        </w:rPr>
        <w:t xml:space="preserve">Home page of </w:t>
      </w:r>
      <w:proofErr w:type="spellStart"/>
      <w:r w:rsidR="00695B74">
        <w:rPr>
          <w:rFonts w:ascii="Palatino Linotype" w:hAnsi="Palatino Linotype"/>
        </w:rPr>
        <w:t>MzDOCK</w:t>
      </w:r>
      <w:proofErr w:type="spellEnd"/>
      <w:r w:rsidR="00695B74">
        <w:rPr>
          <w:rFonts w:ascii="Palatino Linotype" w:hAnsi="Palatino Linotype"/>
        </w:rPr>
        <w:t xml:space="preserve"> software</w:t>
      </w:r>
    </w:p>
    <w:p w14:paraId="5F5B270D" w14:textId="77777777" w:rsidR="008B29C0" w:rsidRPr="004901DF" w:rsidRDefault="008B29C0"/>
    <w:p w14:paraId="6688B113" w14:textId="77777777" w:rsidR="008B29C0" w:rsidRDefault="008B29C0"/>
    <w:p w14:paraId="07AF0172" w14:textId="77777777" w:rsidR="009963FD" w:rsidRDefault="009963FD"/>
    <w:p w14:paraId="5B8D90BB" w14:textId="77777777" w:rsidR="009963FD" w:rsidRDefault="009963FD"/>
    <w:p w14:paraId="637343FB" w14:textId="77777777" w:rsidR="009963FD" w:rsidRDefault="009963FD"/>
    <w:p w14:paraId="2A58F06C" w14:textId="1E9BB0AA" w:rsidR="009963FD" w:rsidRDefault="00B827E3">
      <w:r>
        <w:rPr>
          <w:noProof/>
        </w:rPr>
        <w:drawing>
          <wp:inline distT="0" distB="0" distL="0" distR="0" wp14:anchorId="134721B4" wp14:editId="0A7C4C59">
            <wp:extent cx="6119495" cy="3827780"/>
            <wp:effectExtent l="0" t="0" r="0" b="1270"/>
            <wp:docPr id="127903778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3827780"/>
                    </a:xfrm>
                    <a:prstGeom prst="rect">
                      <a:avLst/>
                    </a:prstGeom>
                    <a:noFill/>
                    <a:ln>
                      <a:noFill/>
                    </a:ln>
                  </pic:spPr>
                </pic:pic>
              </a:graphicData>
            </a:graphic>
          </wp:inline>
        </w:drawing>
      </w:r>
    </w:p>
    <w:p w14:paraId="0965E884" w14:textId="77777777" w:rsidR="00B827E3" w:rsidRDefault="00B827E3"/>
    <w:p w14:paraId="5E10A4DE" w14:textId="05026D16" w:rsidR="00B827E3" w:rsidRDefault="00B827E3" w:rsidP="00B827E3">
      <w:pPr>
        <w:jc w:val="center"/>
        <w:rPr>
          <w:rFonts w:ascii="Palatino Linotype" w:hAnsi="Palatino Linotype"/>
        </w:rPr>
      </w:pPr>
      <w:r>
        <w:rPr>
          <w:rFonts w:ascii="Palatino Linotype" w:hAnsi="Palatino Linotype"/>
        </w:rPr>
        <w:t>Figure SX</w:t>
      </w:r>
      <w:r w:rsidR="009F16B3">
        <w:rPr>
          <w:rFonts w:ascii="Palatino Linotype" w:hAnsi="Palatino Linotype"/>
        </w:rPr>
        <w:t>2</w:t>
      </w:r>
      <w:r>
        <w:rPr>
          <w:rFonts w:ascii="Palatino Linotype" w:hAnsi="Palatino Linotype"/>
        </w:rPr>
        <w:t xml:space="preserve">: Ligand preparation box of </w:t>
      </w:r>
      <w:proofErr w:type="spellStart"/>
      <w:r>
        <w:rPr>
          <w:rFonts w:ascii="Palatino Linotype" w:hAnsi="Palatino Linotype"/>
        </w:rPr>
        <w:t>MzDOCK</w:t>
      </w:r>
      <w:proofErr w:type="spellEnd"/>
      <w:r>
        <w:rPr>
          <w:rFonts w:ascii="Palatino Linotype" w:hAnsi="Palatino Linotype"/>
        </w:rPr>
        <w:t xml:space="preserve"> software</w:t>
      </w:r>
    </w:p>
    <w:p w14:paraId="08F81F41" w14:textId="77777777" w:rsidR="005B6584" w:rsidRDefault="005B6584" w:rsidP="00B827E3">
      <w:pPr>
        <w:jc w:val="center"/>
        <w:rPr>
          <w:rFonts w:ascii="Palatino Linotype" w:hAnsi="Palatino Linotype"/>
        </w:rPr>
      </w:pPr>
    </w:p>
    <w:p w14:paraId="1FBF5E67" w14:textId="77777777" w:rsidR="005B6584" w:rsidRDefault="005B6584" w:rsidP="003329DF">
      <w:pPr>
        <w:spacing w:line="360" w:lineRule="auto"/>
        <w:jc w:val="center"/>
        <w:rPr>
          <w:rFonts w:ascii="Palatino Linotype" w:hAnsi="Palatino Linotype"/>
        </w:rPr>
      </w:pPr>
    </w:p>
    <w:p w14:paraId="1D5A4DED" w14:textId="0B279324" w:rsidR="000A083C" w:rsidRDefault="008756BF" w:rsidP="003329DF">
      <w:pPr>
        <w:spacing w:line="360" w:lineRule="auto"/>
        <w:jc w:val="both"/>
        <w:rPr>
          <w:ins w:id="3" w:author="green" w:date="2024-02-15T02:32:00Z"/>
          <w:rFonts w:ascii="Palatino Linotype" w:hAnsi="Palatino Linotype"/>
        </w:rPr>
      </w:pPr>
      <w:r>
        <w:rPr>
          <w:rFonts w:ascii="Palatino Linotype" w:hAnsi="Palatino Linotype"/>
        </w:rPr>
        <w:t>As shown in Figure SX2</w:t>
      </w:r>
      <w:r w:rsidR="00047F17">
        <w:rPr>
          <w:rFonts w:ascii="Palatino Linotype" w:hAnsi="Palatino Linotype"/>
        </w:rPr>
        <w:t>, t</w:t>
      </w:r>
      <w:r w:rsidR="000A083C" w:rsidRPr="000A083C">
        <w:rPr>
          <w:rFonts w:ascii="Palatino Linotype" w:hAnsi="Palatino Linotype"/>
        </w:rPr>
        <w:t>he ligand preparation bo</w:t>
      </w:r>
      <w:r w:rsidR="00047F17">
        <w:rPr>
          <w:rFonts w:ascii="Palatino Linotype" w:hAnsi="Palatino Linotype"/>
        </w:rPr>
        <w:t>x</w:t>
      </w:r>
      <w:r w:rsidR="002408CC">
        <w:rPr>
          <w:rFonts w:ascii="Palatino Linotype" w:hAnsi="Palatino Linotype"/>
        </w:rPr>
        <w:t xml:space="preserve"> </w:t>
      </w:r>
      <w:r w:rsidR="000A083C" w:rsidRPr="000A083C">
        <w:rPr>
          <w:rFonts w:ascii="Palatino Linotype" w:hAnsi="Palatino Linotype"/>
        </w:rPr>
        <w:t xml:space="preserve">offers the option to choose the molecular format from </w:t>
      </w:r>
      <w:proofErr w:type="gramStart"/>
      <w:r w:rsidR="000A083C" w:rsidRPr="000A083C">
        <w:rPr>
          <w:rFonts w:ascii="Palatino Linotype" w:hAnsi="Palatino Linotype"/>
        </w:rPr>
        <w:t>among .</w:t>
      </w:r>
      <w:proofErr w:type="spellStart"/>
      <w:r w:rsidR="000A083C" w:rsidRPr="000A083C">
        <w:rPr>
          <w:rFonts w:ascii="Palatino Linotype" w:hAnsi="Palatino Linotype"/>
        </w:rPr>
        <w:t>smi</w:t>
      </w:r>
      <w:proofErr w:type="spellEnd"/>
      <w:proofErr w:type="gramEnd"/>
      <w:r w:rsidR="000A083C" w:rsidRPr="000A083C">
        <w:rPr>
          <w:rFonts w:ascii="Palatino Linotype" w:hAnsi="Palatino Linotype"/>
        </w:rPr>
        <w:t>, .mol2, .</w:t>
      </w:r>
      <w:proofErr w:type="spellStart"/>
      <w:r w:rsidR="000A083C" w:rsidRPr="000A083C">
        <w:rPr>
          <w:rFonts w:ascii="Palatino Linotype" w:hAnsi="Palatino Linotype"/>
        </w:rPr>
        <w:t>sdf</w:t>
      </w:r>
      <w:proofErr w:type="spellEnd"/>
      <w:r w:rsidR="000A083C" w:rsidRPr="000A083C">
        <w:rPr>
          <w:rFonts w:ascii="Palatino Linotype" w:hAnsi="Palatino Linotype"/>
        </w:rPr>
        <w:t>, .</w:t>
      </w:r>
      <w:proofErr w:type="spellStart"/>
      <w:r w:rsidR="000A083C" w:rsidRPr="000A083C">
        <w:rPr>
          <w:rFonts w:ascii="Palatino Linotype" w:hAnsi="Palatino Linotype"/>
        </w:rPr>
        <w:t>pdb</w:t>
      </w:r>
      <w:proofErr w:type="spellEnd"/>
      <w:r w:rsidR="000A083C" w:rsidRPr="000A083C">
        <w:rPr>
          <w:rFonts w:ascii="Palatino Linotype" w:hAnsi="Palatino Linotype"/>
        </w:rPr>
        <w:t xml:space="preserve">, and .mol files. Additionally, users can select the force field to be used, as well as compute different enantiomers. Users also have the flexibility to set a custom pH value to accurately calculate </w:t>
      </w:r>
      <w:proofErr w:type="spellStart"/>
      <w:r w:rsidR="000A083C" w:rsidRPr="000A083C">
        <w:rPr>
          <w:rFonts w:ascii="Palatino Linotype" w:hAnsi="Palatino Linotype"/>
        </w:rPr>
        <w:t>tautomers</w:t>
      </w:r>
      <w:proofErr w:type="spellEnd"/>
      <w:r w:rsidR="000A083C" w:rsidRPr="000A083C">
        <w:rPr>
          <w:rFonts w:ascii="Palatino Linotype" w:hAnsi="Palatino Linotype"/>
        </w:rPr>
        <w:t xml:space="preserve"> or protonation states, with a default value set at 7.</w:t>
      </w:r>
    </w:p>
    <w:p w14:paraId="0844804F" w14:textId="46FAFAF7" w:rsidR="00586458" w:rsidRDefault="00586458" w:rsidP="003329DF">
      <w:pPr>
        <w:spacing w:line="360" w:lineRule="auto"/>
        <w:jc w:val="both"/>
        <w:rPr>
          <w:ins w:id="4" w:author="green" w:date="2024-02-15T02:32:00Z"/>
          <w:rFonts w:ascii="Palatino Linotype" w:hAnsi="Palatino Linotype"/>
        </w:rPr>
      </w:pPr>
    </w:p>
    <w:p w14:paraId="257AAC46" w14:textId="04039DBA" w:rsidR="00586458" w:rsidRDefault="00586458" w:rsidP="003329DF">
      <w:pPr>
        <w:spacing w:line="360" w:lineRule="auto"/>
        <w:jc w:val="both"/>
        <w:rPr>
          <w:rFonts w:ascii="Palatino Linotype" w:hAnsi="Palatino Linotype"/>
        </w:rPr>
      </w:pPr>
    </w:p>
    <w:p w14:paraId="48215BA2" w14:textId="77777777" w:rsidR="005B6584" w:rsidRDefault="005B6584" w:rsidP="003329DF">
      <w:pPr>
        <w:spacing w:line="360" w:lineRule="auto"/>
        <w:jc w:val="center"/>
        <w:rPr>
          <w:rFonts w:ascii="Palatino Linotype" w:hAnsi="Palatino Linotype"/>
        </w:rPr>
      </w:pPr>
    </w:p>
    <w:p w14:paraId="22560461" w14:textId="77777777" w:rsidR="005B6584" w:rsidRPr="00481AD8" w:rsidRDefault="005B6584" w:rsidP="00B827E3">
      <w:pPr>
        <w:jc w:val="center"/>
        <w:rPr>
          <w:rFonts w:ascii="Palatino Linotype" w:hAnsi="Palatino Linotype"/>
        </w:rPr>
      </w:pPr>
    </w:p>
    <w:p w14:paraId="20224729" w14:textId="77777777" w:rsidR="00B827E3" w:rsidRDefault="00B827E3"/>
    <w:p w14:paraId="7E8CCF9C" w14:textId="77777777" w:rsidR="00A54DFA" w:rsidRDefault="00A54DFA"/>
    <w:p w14:paraId="1D1B6BC0" w14:textId="77777777" w:rsidR="00A54DFA" w:rsidRDefault="00A54DFA"/>
    <w:p w14:paraId="0F37F405" w14:textId="772CDB31" w:rsidR="00A54DFA" w:rsidRDefault="005B6584">
      <w:r>
        <w:rPr>
          <w:noProof/>
        </w:rPr>
        <w:lastRenderedPageBreak/>
        <w:drawing>
          <wp:inline distT="0" distB="0" distL="0" distR="0" wp14:anchorId="4F4E4D4A" wp14:editId="37D9C5FE">
            <wp:extent cx="6113780" cy="3463925"/>
            <wp:effectExtent l="0" t="0" r="1270" b="3175"/>
            <wp:docPr id="79993766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3780" cy="3463925"/>
                    </a:xfrm>
                    <a:prstGeom prst="rect">
                      <a:avLst/>
                    </a:prstGeom>
                    <a:noFill/>
                    <a:ln>
                      <a:noFill/>
                    </a:ln>
                  </pic:spPr>
                </pic:pic>
              </a:graphicData>
            </a:graphic>
          </wp:inline>
        </w:drawing>
      </w:r>
    </w:p>
    <w:p w14:paraId="449C6C3F" w14:textId="27A5926B" w:rsidR="005B6584" w:rsidRDefault="005B6584" w:rsidP="005B6584">
      <w:pPr>
        <w:jc w:val="center"/>
        <w:rPr>
          <w:rFonts w:ascii="Palatino Linotype" w:hAnsi="Palatino Linotype"/>
        </w:rPr>
      </w:pPr>
      <w:r>
        <w:rPr>
          <w:rFonts w:ascii="Palatino Linotype" w:hAnsi="Palatino Linotype"/>
        </w:rPr>
        <w:t>Figure SX</w:t>
      </w:r>
      <w:r w:rsidR="009F16B3">
        <w:rPr>
          <w:rFonts w:ascii="Palatino Linotype" w:hAnsi="Palatino Linotype"/>
        </w:rPr>
        <w:t>3</w:t>
      </w:r>
      <w:r>
        <w:rPr>
          <w:rFonts w:ascii="Palatino Linotype" w:hAnsi="Palatino Linotype"/>
        </w:rPr>
        <w:t xml:space="preserve">: Protein preparation box of </w:t>
      </w:r>
      <w:proofErr w:type="spellStart"/>
      <w:r>
        <w:rPr>
          <w:rFonts w:ascii="Palatino Linotype" w:hAnsi="Palatino Linotype"/>
        </w:rPr>
        <w:t>MzDOCK</w:t>
      </w:r>
      <w:proofErr w:type="spellEnd"/>
      <w:r>
        <w:rPr>
          <w:rFonts w:ascii="Palatino Linotype" w:hAnsi="Palatino Linotype"/>
        </w:rPr>
        <w:t xml:space="preserve"> software</w:t>
      </w:r>
    </w:p>
    <w:p w14:paraId="322B5D06" w14:textId="77777777" w:rsidR="005B6584" w:rsidRDefault="005B6584"/>
    <w:p w14:paraId="55AE2D37" w14:textId="77777777" w:rsidR="003C6C10" w:rsidRDefault="003C6C10"/>
    <w:p w14:paraId="7A2D74D4" w14:textId="77777777" w:rsidR="00850339" w:rsidRDefault="00850339"/>
    <w:p w14:paraId="296EE9B5" w14:textId="3345754C" w:rsidR="00850339" w:rsidRDefault="00116681" w:rsidP="003329DF">
      <w:pPr>
        <w:spacing w:line="360" w:lineRule="auto"/>
        <w:jc w:val="both"/>
        <w:rPr>
          <w:rFonts w:ascii="Times New Roman" w:hAnsi="Times New Roman" w:cs="Times New Roman"/>
        </w:rPr>
      </w:pPr>
      <w:r>
        <w:rPr>
          <w:rFonts w:ascii="Times New Roman" w:hAnsi="Times New Roman" w:cs="Times New Roman"/>
        </w:rPr>
        <w:t>The protein preparation box</w:t>
      </w:r>
      <w:r w:rsidR="002408CC">
        <w:rPr>
          <w:rFonts w:ascii="Times New Roman" w:hAnsi="Times New Roman" w:cs="Times New Roman"/>
        </w:rPr>
        <w:t>, shown in Figure SX</w:t>
      </w:r>
      <w:r w:rsidR="009F16B3">
        <w:rPr>
          <w:rFonts w:ascii="Times New Roman" w:hAnsi="Times New Roman" w:cs="Times New Roman"/>
        </w:rPr>
        <w:t>3</w:t>
      </w:r>
      <w:r>
        <w:rPr>
          <w:rFonts w:ascii="Times New Roman" w:hAnsi="Times New Roman" w:cs="Times New Roman"/>
        </w:rPr>
        <w:t xml:space="preserve"> </w:t>
      </w:r>
      <w:r w:rsidR="00F9066A">
        <w:rPr>
          <w:rFonts w:ascii="Times New Roman" w:hAnsi="Times New Roman" w:cs="Times New Roman"/>
        </w:rPr>
        <w:t>allows to extract a specific chain of a .</w:t>
      </w:r>
      <w:proofErr w:type="spellStart"/>
      <w:r w:rsidR="00F9066A">
        <w:rPr>
          <w:rFonts w:ascii="Times New Roman" w:hAnsi="Times New Roman" w:cs="Times New Roman"/>
        </w:rPr>
        <w:t>pdb</w:t>
      </w:r>
      <w:proofErr w:type="spellEnd"/>
      <w:r w:rsidR="00F9066A">
        <w:rPr>
          <w:rFonts w:ascii="Times New Roman" w:hAnsi="Times New Roman" w:cs="Times New Roman"/>
        </w:rPr>
        <w:t xml:space="preserve"> file, if present, and subsequently</w:t>
      </w:r>
      <w:r w:rsidR="00603C25">
        <w:rPr>
          <w:rFonts w:ascii="Times New Roman" w:hAnsi="Times New Roman" w:cs="Times New Roman"/>
        </w:rPr>
        <w:t xml:space="preserve"> </w:t>
      </w:r>
      <w:r w:rsidR="00C52D28">
        <w:rPr>
          <w:rFonts w:ascii="Times New Roman" w:hAnsi="Times New Roman" w:cs="Times New Roman"/>
        </w:rPr>
        <w:t xml:space="preserve">to </w:t>
      </w:r>
      <w:r w:rsidR="00047F17">
        <w:rPr>
          <w:rFonts w:ascii="Times New Roman" w:hAnsi="Times New Roman" w:cs="Times New Roman"/>
        </w:rPr>
        <w:t>compute</w:t>
      </w:r>
      <w:r w:rsidR="00603C25">
        <w:rPr>
          <w:rFonts w:ascii="Times New Roman" w:hAnsi="Times New Roman" w:cs="Times New Roman"/>
        </w:rPr>
        <w:t xml:space="preserve"> </w:t>
      </w:r>
      <w:proofErr w:type="spellStart"/>
      <w:r w:rsidR="005D1BF3">
        <w:rPr>
          <w:rFonts w:ascii="Times New Roman" w:hAnsi="Times New Roman" w:cs="Times New Roman"/>
        </w:rPr>
        <w:t>Kollman</w:t>
      </w:r>
      <w:proofErr w:type="spellEnd"/>
      <w:r w:rsidR="005D1BF3">
        <w:rPr>
          <w:rFonts w:ascii="Times New Roman" w:hAnsi="Times New Roman" w:cs="Times New Roman"/>
        </w:rPr>
        <w:t xml:space="preserve"> or </w:t>
      </w:r>
      <w:proofErr w:type="spellStart"/>
      <w:r w:rsidR="005D1BF3">
        <w:rPr>
          <w:rFonts w:ascii="Times New Roman" w:hAnsi="Times New Roman" w:cs="Times New Roman"/>
        </w:rPr>
        <w:t>Gasteiger</w:t>
      </w:r>
      <w:proofErr w:type="spellEnd"/>
      <w:r w:rsidR="005D1BF3">
        <w:rPr>
          <w:rFonts w:ascii="Times New Roman" w:hAnsi="Times New Roman" w:cs="Times New Roman"/>
        </w:rPr>
        <w:t xml:space="preserve"> charges</w:t>
      </w:r>
      <w:r w:rsidR="00E779DF">
        <w:rPr>
          <w:rFonts w:ascii="Times New Roman" w:hAnsi="Times New Roman" w:cs="Times New Roman"/>
        </w:rPr>
        <w:t xml:space="preserve">, </w:t>
      </w:r>
      <w:r w:rsidR="00C52D28">
        <w:rPr>
          <w:rFonts w:ascii="Times New Roman" w:hAnsi="Times New Roman" w:cs="Times New Roman"/>
        </w:rPr>
        <w:t>to delete</w:t>
      </w:r>
      <w:r w:rsidR="00047F17">
        <w:rPr>
          <w:rFonts w:ascii="Times New Roman" w:hAnsi="Times New Roman" w:cs="Times New Roman"/>
        </w:rPr>
        <w:t xml:space="preserve">/retain </w:t>
      </w:r>
      <w:r w:rsidR="00C52D28">
        <w:rPr>
          <w:rFonts w:ascii="Times New Roman" w:hAnsi="Times New Roman" w:cs="Times New Roman"/>
        </w:rPr>
        <w:t xml:space="preserve">water molecules </w:t>
      </w:r>
      <w:r w:rsidR="00047F17">
        <w:rPr>
          <w:rFonts w:ascii="Times New Roman" w:hAnsi="Times New Roman" w:cs="Times New Roman"/>
        </w:rPr>
        <w:t xml:space="preserve">or </w:t>
      </w:r>
      <w:r w:rsidR="00C52D28">
        <w:rPr>
          <w:rFonts w:ascii="Times New Roman" w:hAnsi="Times New Roman" w:cs="Times New Roman"/>
        </w:rPr>
        <w:t xml:space="preserve">specific ions or cofactors. </w:t>
      </w:r>
    </w:p>
    <w:p w14:paraId="0AB1C62B" w14:textId="2A73965F" w:rsidR="00056E42" w:rsidRDefault="00056E42" w:rsidP="003329DF">
      <w:pPr>
        <w:spacing w:line="360" w:lineRule="auto"/>
        <w:jc w:val="both"/>
        <w:rPr>
          <w:rFonts w:ascii="Times New Roman" w:hAnsi="Times New Roman" w:cs="Times New Roman"/>
        </w:rPr>
      </w:pPr>
      <w:r>
        <w:rPr>
          <w:rFonts w:ascii="Times New Roman" w:hAnsi="Times New Roman" w:cs="Times New Roman"/>
        </w:rPr>
        <w:t xml:space="preserve">For Retaining water, select ‘keep water’ from ‘clean up’ </w:t>
      </w:r>
      <w:proofErr w:type="spellStart"/>
      <w:r>
        <w:rPr>
          <w:rFonts w:ascii="Times New Roman" w:hAnsi="Times New Roman" w:cs="Times New Roman"/>
        </w:rPr>
        <w:t>combobox</w:t>
      </w:r>
      <w:proofErr w:type="spellEnd"/>
      <w:r>
        <w:rPr>
          <w:rFonts w:ascii="Times New Roman" w:hAnsi="Times New Roman" w:cs="Times New Roman"/>
        </w:rPr>
        <w:t xml:space="preserve"> and in Ligands/ions the option ‘manual’ is chosen where the user should add HOH and press confirm</w:t>
      </w:r>
    </w:p>
    <w:p w14:paraId="2F5C824B" w14:textId="3D95B0A4" w:rsidR="00056E42" w:rsidRDefault="00056E42" w:rsidP="003329DF">
      <w:pPr>
        <w:spacing w:line="360" w:lineRule="auto"/>
        <w:jc w:val="both"/>
        <w:rPr>
          <w:rFonts w:ascii="Times New Roman" w:hAnsi="Times New Roman" w:cs="Times New Roman"/>
        </w:rPr>
      </w:pPr>
      <w:r>
        <w:rPr>
          <w:rFonts w:ascii="Times New Roman" w:hAnsi="Times New Roman" w:cs="Times New Roman"/>
        </w:rPr>
        <w:t xml:space="preserve">For retaining a specific ion or co-factor, the user must provide the 3-letter code or 2 letter codes for single atoms. This code must match with that in the PDB file. (NOTE* The single atoms code for </w:t>
      </w:r>
      <w:proofErr w:type="spellStart"/>
      <w:r>
        <w:rPr>
          <w:rFonts w:ascii="Times New Roman" w:hAnsi="Times New Roman" w:cs="Times New Roman"/>
        </w:rPr>
        <w:t>eg</w:t>
      </w:r>
      <w:proofErr w:type="spellEnd"/>
      <w:r>
        <w:rPr>
          <w:rFonts w:ascii="Times New Roman" w:hAnsi="Times New Roman" w:cs="Times New Roman"/>
        </w:rPr>
        <w:t xml:space="preserve">: ‘ZN’ must be given with a space to the left </w:t>
      </w:r>
    </w:p>
    <w:p w14:paraId="3BF61DF4" w14:textId="6672AF9E" w:rsidR="000861B1" w:rsidRPr="00116681" w:rsidRDefault="000861B1" w:rsidP="003329DF">
      <w:pPr>
        <w:spacing w:line="360" w:lineRule="auto"/>
        <w:jc w:val="both"/>
        <w:rPr>
          <w:rFonts w:ascii="Times New Roman" w:hAnsi="Times New Roman" w:cs="Times New Roman"/>
        </w:rPr>
      </w:pPr>
      <w:r>
        <w:rPr>
          <w:rFonts w:ascii="Times New Roman" w:hAnsi="Times New Roman" w:cs="Times New Roman"/>
        </w:rPr>
        <w:t xml:space="preserve">Eventually, by clicking on the </w:t>
      </w:r>
      <w:r w:rsidR="00047F17">
        <w:rPr>
          <w:rFonts w:ascii="Times New Roman" w:hAnsi="Times New Roman" w:cs="Times New Roman"/>
        </w:rPr>
        <w:t>‘</w:t>
      </w:r>
      <w:r w:rsidR="00ED73FC">
        <w:rPr>
          <w:rFonts w:ascii="Times New Roman" w:hAnsi="Times New Roman" w:cs="Times New Roman"/>
        </w:rPr>
        <w:t>Confirm button</w:t>
      </w:r>
      <w:r>
        <w:rPr>
          <w:rFonts w:ascii="Times New Roman" w:hAnsi="Times New Roman" w:cs="Times New Roman"/>
        </w:rPr>
        <w:t xml:space="preserve">, the target protein is prepared accordingly. </w:t>
      </w:r>
    </w:p>
    <w:p w14:paraId="27DBA8DA" w14:textId="77777777" w:rsidR="00850339" w:rsidRDefault="00850339"/>
    <w:p w14:paraId="30676356" w14:textId="77777777" w:rsidR="003C6C10" w:rsidRDefault="003C6C10"/>
    <w:p w14:paraId="76C4266B" w14:textId="4683BEBD" w:rsidR="003C6C10" w:rsidRDefault="00850339">
      <w:r>
        <w:rPr>
          <w:noProof/>
        </w:rPr>
        <w:lastRenderedPageBreak/>
        <w:drawing>
          <wp:inline distT="0" distB="0" distL="0" distR="0" wp14:anchorId="643B2DE6" wp14:editId="7AF3E257">
            <wp:extent cx="6113780" cy="2701925"/>
            <wp:effectExtent l="0" t="0" r="1270" b="3175"/>
            <wp:docPr id="101549796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3780" cy="2701925"/>
                    </a:xfrm>
                    <a:prstGeom prst="rect">
                      <a:avLst/>
                    </a:prstGeom>
                    <a:noFill/>
                    <a:ln>
                      <a:noFill/>
                    </a:ln>
                  </pic:spPr>
                </pic:pic>
              </a:graphicData>
            </a:graphic>
          </wp:inline>
        </w:drawing>
      </w:r>
    </w:p>
    <w:p w14:paraId="04228B40" w14:textId="77777777" w:rsidR="00850339" w:rsidRDefault="00850339" w:rsidP="00850339">
      <w:pPr>
        <w:jc w:val="center"/>
        <w:rPr>
          <w:rFonts w:ascii="Palatino Linotype" w:hAnsi="Palatino Linotype"/>
        </w:rPr>
      </w:pPr>
    </w:p>
    <w:p w14:paraId="3E8C78CD" w14:textId="59B94154" w:rsidR="00850339" w:rsidRDefault="00850339" w:rsidP="00850339">
      <w:pPr>
        <w:jc w:val="center"/>
        <w:rPr>
          <w:rFonts w:ascii="Palatino Linotype" w:hAnsi="Palatino Linotype"/>
        </w:rPr>
      </w:pPr>
      <w:r>
        <w:rPr>
          <w:rFonts w:ascii="Palatino Linotype" w:hAnsi="Palatino Linotype"/>
        </w:rPr>
        <w:t>Figure SX</w:t>
      </w:r>
      <w:r w:rsidR="009F16B3">
        <w:rPr>
          <w:rFonts w:ascii="Palatino Linotype" w:hAnsi="Palatino Linotype"/>
        </w:rPr>
        <w:t>4</w:t>
      </w:r>
      <w:r>
        <w:rPr>
          <w:rFonts w:ascii="Palatino Linotype" w:hAnsi="Palatino Linotype"/>
        </w:rPr>
        <w:t xml:space="preserve">: Receptor Grid preparation box of </w:t>
      </w:r>
      <w:proofErr w:type="spellStart"/>
      <w:r>
        <w:rPr>
          <w:rFonts w:ascii="Palatino Linotype" w:hAnsi="Palatino Linotype"/>
        </w:rPr>
        <w:t>MzDOCK</w:t>
      </w:r>
      <w:proofErr w:type="spellEnd"/>
      <w:r>
        <w:rPr>
          <w:rFonts w:ascii="Palatino Linotype" w:hAnsi="Palatino Linotype"/>
        </w:rPr>
        <w:t xml:space="preserve"> </w:t>
      </w:r>
      <w:r w:rsidR="00BF53F6">
        <w:rPr>
          <w:rFonts w:ascii="Palatino Linotype" w:hAnsi="Palatino Linotype"/>
        </w:rPr>
        <w:t>software.</w:t>
      </w:r>
    </w:p>
    <w:p w14:paraId="61CEC8DD" w14:textId="77777777" w:rsidR="00D80AE7" w:rsidRDefault="00D80AE7" w:rsidP="00850339">
      <w:pPr>
        <w:jc w:val="center"/>
        <w:rPr>
          <w:rFonts w:ascii="Palatino Linotype" w:hAnsi="Palatino Linotype"/>
        </w:rPr>
      </w:pPr>
    </w:p>
    <w:p w14:paraId="7FE1A061" w14:textId="77777777" w:rsidR="00D80AE7" w:rsidRDefault="00D80AE7" w:rsidP="00850339">
      <w:pPr>
        <w:jc w:val="center"/>
        <w:rPr>
          <w:rFonts w:ascii="Palatino Linotype" w:hAnsi="Palatino Linotype"/>
        </w:rPr>
      </w:pPr>
    </w:p>
    <w:p w14:paraId="67FCEBBA" w14:textId="77777777" w:rsidR="00D80AE7" w:rsidRDefault="00D80AE7" w:rsidP="00850339">
      <w:pPr>
        <w:jc w:val="center"/>
        <w:rPr>
          <w:rFonts w:ascii="Palatino Linotype" w:hAnsi="Palatino Linotype"/>
        </w:rPr>
      </w:pPr>
    </w:p>
    <w:p w14:paraId="6AF4707E" w14:textId="56CCADDC" w:rsidR="00850339" w:rsidRDefault="000861B1" w:rsidP="002E50F4">
      <w:pPr>
        <w:spacing w:line="360" w:lineRule="auto"/>
        <w:jc w:val="both"/>
        <w:rPr>
          <w:rFonts w:ascii="Times New Roman" w:hAnsi="Times New Roman" w:cs="Times New Roman"/>
        </w:rPr>
      </w:pPr>
      <w:r>
        <w:rPr>
          <w:rFonts w:ascii="Times New Roman" w:hAnsi="Times New Roman" w:cs="Times New Roman"/>
        </w:rPr>
        <w:t>The grid</w:t>
      </w:r>
      <w:r w:rsidR="00047F17">
        <w:rPr>
          <w:rFonts w:ascii="Times New Roman" w:hAnsi="Times New Roman" w:cs="Times New Roman"/>
        </w:rPr>
        <w:t xml:space="preserve"> </w:t>
      </w:r>
      <w:r>
        <w:rPr>
          <w:rFonts w:ascii="Times New Roman" w:hAnsi="Times New Roman" w:cs="Times New Roman"/>
        </w:rPr>
        <w:t>box generation</w:t>
      </w:r>
      <w:r w:rsidR="00C77D37">
        <w:rPr>
          <w:rFonts w:ascii="Times New Roman" w:hAnsi="Times New Roman" w:cs="Times New Roman"/>
        </w:rPr>
        <w:t xml:space="preserve"> </w:t>
      </w:r>
      <w:r w:rsidR="009F16B3">
        <w:rPr>
          <w:rFonts w:ascii="Times New Roman" w:hAnsi="Times New Roman" w:cs="Times New Roman"/>
        </w:rPr>
        <w:t xml:space="preserve">(Figure SX4) </w:t>
      </w:r>
      <w:r w:rsidR="000B4269">
        <w:rPr>
          <w:rFonts w:ascii="Times New Roman" w:hAnsi="Times New Roman" w:cs="Times New Roman"/>
        </w:rPr>
        <w:t xml:space="preserve">is </w:t>
      </w:r>
      <w:r w:rsidR="00EA728F">
        <w:rPr>
          <w:rFonts w:ascii="Times New Roman" w:hAnsi="Times New Roman" w:cs="Times New Roman"/>
        </w:rPr>
        <w:t xml:space="preserve">carried out </w:t>
      </w:r>
      <w:r w:rsidR="00182F83">
        <w:rPr>
          <w:rFonts w:ascii="Times New Roman" w:hAnsi="Times New Roman" w:cs="Times New Roman"/>
        </w:rPr>
        <w:t xml:space="preserve">within an </w:t>
      </w:r>
      <w:r w:rsidR="00182F83">
        <w:rPr>
          <w:rFonts w:ascii="Times New Roman" w:hAnsi="Times New Roman" w:cs="Times New Roman"/>
          <w:i/>
          <w:iCs/>
        </w:rPr>
        <w:t>in-</w:t>
      </w:r>
      <w:r w:rsidR="001A63B3">
        <w:rPr>
          <w:rFonts w:ascii="Times New Roman" w:hAnsi="Times New Roman" w:cs="Times New Roman"/>
          <w:i/>
          <w:iCs/>
        </w:rPr>
        <w:t>house</w:t>
      </w:r>
      <w:r w:rsidR="001A63B3">
        <w:rPr>
          <w:rFonts w:ascii="Times New Roman" w:hAnsi="Times New Roman" w:cs="Times New Roman"/>
        </w:rPr>
        <w:t xml:space="preserve"> created dialog box, </w:t>
      </w:r>
      <w:r w:rsidR="00F755D3">
        <w:rPr>
          <w:rFonts w:ascii="Times New Roman" w:hAnsi="Times New Roman" w:cs="Times New Roman"/>
        </w:rPr>
        <w:t xml:space="preserve">in which the user can </w:t>
      </w:r>
      <w:ins w:id="5" w:author="green" w:date="2024-02-15T10:58:00Z">
        <w:r w:rsidR="00ED73FC">
          <w:rPr>
            <w:rFonts w:ascii="Times New Roman" w:hAnsi="Times New Roman" w:cs="Times New Roman"/>
          </w:rPr>
          <w:t xml:space="preserve">swap through </w:t>
        </w:r>
      </w:ins>
      <w:r w:rsidR="001A4EAC" w:rsidRPr="001A4EAC">
        <w:rPr>
          <w:rFonts w:ascii="Times New Roman" w:hAnsi="Times New Roman" w:cs="Times New Roman"/>
        </w:rPr>
        <w:t>the ligand around</w:t>
      </w:r>
      <w:ins w:id="6" w:author="green" w:date="2024-02-15T10:58:00Z">
        <w:r w:rsidR="00ED73FC">
          <w:rPr>
            <w:rFonts w:ascii="Times New Roman" w:hAnsi="Times New Roman" w:cs="Times New Roman"/>
          </w:rPr>
          <w:t xml:space="preserve"> upon</w:t>
        </w:r>
      </w:ins>
      <w:r w:rsidR="001A4EAC" w:rsidRPr="001A4EAC">
        <w:rPr>
          <w:rFonts w:ascii="Times New Roman" w:hAnsi="Times New Roman" w:cs="Times New Roman"/>
        </w:rPr>
        <w:t xml:space="preserve"> which to build the grid</w:t>
      </w:r>
      <w:r w:rsidR="001A063B">
        <w:rPr>
          <w:rFonts w:ascii="Times New Roman" w:hAnsi="Times New Roman" w:cs="Times New Roman"/>
        </w:rPr>
        <w:t xml:space="preserve">. Furthermore, the option </w:t>
      </w:r>
      <w:r w:rsidR="002E50F4">
        <w:rPr>
          <w:rFonts w:ascii="Times New Roman" w:hAnsi="Times New Roman" w:cs="Times New Roman"/>
        </w:rPr>
        <w:t>for</w:t>
      </w:r>
      <w:r w:rsidR="001A063B">
        <w:rPr>
          <w:rFonts w:ascii="Times New Roman" w:hAnsi="Times New Roman" w:cs="Times New Roman"/>
        </w:rPr>
        <w:t xml:space="preserve"> setting the </w:t>
      </w:r>
      <w:proofErr w:type="spellStart"/>
      <w:r w:rsidR="001A063B">
        <w:rPr>
          <w:rFonts w:ascii="Times New Roman" w:hAnsi="Times New Roman" w:cs="Times New Roman"/>
        </w:rPr>
        <w:t>gridbox</w:t>
      </w:r>
      <w:proofErr w:type="spellEnd"/>
      <w:r w:rsidR="001A063B">
        <w:rPr>
          <w:rFonts w:ascii="Times New Roman" w:hAnsi="Times New Roman" w:cs="Times New Roman"/>
        </w:rPr>
        <w:t xml:space="preserve"> within specific cartesian coordinates has been also implemented by clicking the ‘Manual’ button. </w:t>
      </w:r>
      <w:r w:rsidR="002C7993">
        <w:rPr>
          <w:rFonts w:ascii="Times New Roman" w:hAnsi="Times New Roman" w:cs="Times New Roman"/>
        </w:rPr>
        <w:t>‘</w:t>
      </w:r>
      <w:proofErr w:type="spellStart"/>
      <w:r w:rsidR="002C7993">
        <w:rPr>
          <w:rFonts w:ascii="Times New Roman" w:hAnsi="Times New Roman" w:cs="Times New Roman"/>
        </w:rPr>
        <w:t>InputPDB</w:t>
      </w:r>
      <w:proofErr w:type="spellEnd"/>
      <w:r w:rsidR="002C7993">
        <w:rPr>
          <w:rFonts w:ascii="Times New Roman" w:hAnsi="Times New Roman" w:cs="Times New Roman"/>
        </w:rPr>
        <w:t xml:space="preserve">’ can be used to provide PDB which user generate as input for customized binding site grid box to be placed on that specific PDB file relative to the main PDB file. With this option, user can input a probe </w:t>
      </w:r>
      <w:proofErr w:type="spellStart"/>
      <w:r w:rsidR="002C7993">
        <w:rPr>
          <w:rFonts w:ascii="Times New Roman" w:hAnsi="Times New Roman" w:cs="Times New Roman"/>
        </w:rPr>
        <w:t>pdb</w:t>
      </w:r>
      <w:proofErr w:type="spellEnd"/>
      <w:r w:rsidR="002C7993">
        <w:rPr>
          <w:rFonts w:ascii="Times New Roman" w:hAnsi="Times New Roman" w:cs="Times New Roman"/>
        </w:rPr>
        <w:t xml:space="preserve"> ligand or a set of residues which is relative to the main PDB (NOTE*- The buffer space must be changed as per users need before clicking on the </w:t>
      </w:r>
      <w:proofErr w:type="spellStart"/>
      <w:r w:rsidR="002C7993">
        <w:rPr>
          <w:rFonts w:ascii="Times New Roman" w:hAnsi="Times New Roman" w:cs="Times New Roman"/>
        </w:rPr>
        <w:t>InputPDB</w:t>
      </w:r>
      <w:proofErr w:type="spellEnd"/>
      <w:r w:rsidR="002C7993">
        <w:rPr>
          <w:rFonts w:ascii="Times New Roman" w:hAnsi="Times New Roman" w:cs="Times New Roman"/>
        </w:rPr>
        <w:t xml:space="preserve"> button). Users can use ‘</w:t>
      </w:r>
      <w:proofErr w:type="spellStart"/>
      <w:r w:rsidR="002C7993">
        <w:rPr>
          <w:rFonts w:ascii="Times New Roman" w:hAnsi="Times New Roman" w:cs="Times New Roman"/>
        </w:rPr>
        <w:t>Blinddock</w:t>
      </w:r>
      <w:proofErr w:type="spellEnd"/>
      <w:r w:rsidR="002C7993">
        <w:rPr>
          <w:rFonts w:ascii="Times New Roman" w:hAnsi="Times New Roman" w:cs="Times New Roman"/>
        </w:rPr>
        <w:t>’ option to set grid box containing the whole of protein.</w:t>
      </w:r>
    </w:p>
    <w:p w14:paraId="0D08869F" w14:textId="77777777" w:rsidR="00EF26E8" w:rsidRDefault="00EF26E8" w:rsidP="002E50F4">
      <w:pPr>
        <w:spacing w:line="360" w:lineRule="auto"/>
        <w:jc w:val="both"/>
        <w:rPr>
          <w:rFonts w:ascii="Times New Roman" w:hAnsi="Times New Roman" w:cs="Times New Roman"/>
        </w:rPr>
      </w:pPr>
    </w:p>
    <w:p w14:paraId="2FBC65A3" w14:textId="37095656" w:rsidR="001C2B1C" w:rsidRDefault="002A36CE" w:rsidP="001C2B1C">
      <w:pPr>
        <w:spacing w:line="360" w:lineRule="auto"/>
        <w:jc w:val="both"/>
        <w:rPr>
          <w:rFonts w:ascii="Times New Roman" w:hAnsi="Times New Roman" w:cs="Times New Roman"/>
        </w:rPr>
      </w:pPr>
      <w:r>
        <w:rPr>
          <w:rFonts w:ascii="Times New Roman" w:hAnsi="Times New Roman" w:cs="Times New Roman"/>
        </w:rPr>
        <w:t xml:space="preserve">Moreover, the </w:t>
      </w:r>
      <w:proofErr w:type="spellStart"/>
      <w:r>
        <w:rPr>
          <w:rFonts w:ascii="Times New Roman" w:hAnsi="Times New Roman" w:cs="Times New Roman"/>
        </w:rPr>
        <w:t>FlexDock</w:t>
      </w:r>
      <w:proofErr w:type="spellEnd"/>
      <w:r>
        <w:rPr>
          <w:rFonts w:ascii="Times New Roman" w:hAnsi="Times New Roman" w:cs="Times New Roman"/>
        </w:rPr>
        <w:t xml:space="preserve"> </w:t>
      </w:r>
      <w:r w:rsidR="00C037DB">
        <w:rPr>
          <w:rFonts w:ascii="Times New Roman" w:hAnsi="Times New Roman" w:cs="Times New Roman"/>
        </w:rPr>
        <w:t>button allows</w:t>
      </w:r>
      <w:r>
        <w:rPr>
          <w:rFonts w:ascii="Times New Roman" w:hAnsi="Times New Roman" w:cs="Times New Roman"/>
        </w:rPr>
        <w:t xml:space="preserve"> </w:t>
      </w:r>
      <w:r w:rsidR="00045E69">
        <w:rPr>
          <w:rFonts w:ascii="Times New Roman" w:hAnsi="Times New Roman" w:cs="Times New Roman"/>
        </w:rPr>
        <w:t>enabling</w:t>
      </w:r>
      <w:r>
        <w:rPr>
          <w:rFonts w:ascii="Times New Roman" w:hAnsi="Times New Roman" w:cs="Times New Roman"/>
        </w:rPr>
        <w:t xml:space="preserve"> the flexible docking</w:t>
      </w:r>
      <w:r w:rsidR="00261458">
        <w:rPr>
          <w:rFonts w:ascii="Times New Roman" w:hAnsi="Times New Roman" w:cs="Times New Roman"/>
        </w:rPr>
        <w:t xml:space="preserve"> simulation</w:t>
      </w:r>
      <w:r w:rsidR="00432F71">
        <w:rPr>
          <w:rFonts w:ascii="Times New Roman" w:hAnsi="Times New Roman" w:cs="Times New Roman"/>
        </w:rPr>
        <w:t xml:space="preserve">. </w:t>
      </w:r>
    </w:p>
    <w:p w14:paraId="77CEAB00" w14:textId="0461484A" w:rsidR="00E861BA" w:rsidRPr="001C2B1C" w:rsidRDefault="001C2B1C" w:rsidP="001C2B1C">
      <w:pPr>
        <w:spacing w:line="360" w:lineRule="auto"/>
        <w:jc w:val="both"/>
        <w:rPr>
          <w:rFonts w:ascii="Times New Roman" w:hAnsi="Times New Roman" w:cs="Times New Roman"/>
        </w:rPr>
      </w:pPr>
      <w:r w:rsidRPr="001C2B1C">
        <w:rPr>
          <w:rFonts w:ascii="Times New Roman" w:hAnsi="Times New Roman" w:cs="Times New Roman"/>
        </w:rPr>
        <w:t xml:space="preserve">There </w:t>
      </w:r>
      <w:r>
        <w:rPr>
          <w:rFonts w:ascii="Times New Roman" w:hAnsi="Times New Roman" w:cs="Times New Roman"/>
        </w:rPr>
        <w:t>are</w:t>
      </w:r>
      <w:r w:rsidRPr="001C2B1C">
        <w:rPr>
          <w:rFonts w:ascii="Times New Roman" w:hAnsi="Times New Roman" w:cs="Times New Roman"/>
        </w:rPr>
        <w:t xml:space="preserve"> two </w:t>
      </w:r>
      <w:r w:rsidR="00261458">
        <w:rPr>
          <w:rFonts w:ascii="Times New Roman" w:hAnsi="Times New Roman" w:cs="Times New Roman"/>
        </w:rPr>
        <w:t>protocols</w:t>
      </w:r>
      <w:r w:rsidRPr="001C2B1C">
        <w:rPr>
          <w:rFonts w:ascii="Times New Roman" w:hAnsi="Times New Roman" w:cs="Times New Roman"/>
        </w:rPr>
        <w:t xml:space="preserve"> </w:t>
      </w:r>
      <w:r w:rsidR="00261458">
        <w:rPr>
          <w:rFonts w:ascii="Times New Roman" w:hAnsi="Times New Roman" w:cs="Times New Roman"/>
        </w:rPr>
        <w:t xml:space="preserve">for performing flexible docking with </w:t>
      </w:r>
      <w:proofErr w:type="spellStart"/>
      <w:r w:rsidR="00261458">
        <w:rPr>
          <w:rFonts w:ascii="Times New Roman" w:hAnsi="Times New Roman" w:cs="Times New Roman"/>
        </w:rPr>
        <w:t>MzDOCK</w:t>
      </w:r>
      <w:proofErr w:type="spellEnd"/>
      <w:r w:rsidR="009F16B3">
        <w:rPr>
          <w:rFonts w:ascii="Times New Roman" w:hAnsi="Times New Roman" w:cs="Times New Roman"/>
        </w:rPr>
        <w:t>, as summarized in Figure SX5</w:t>
      </w:r>
      <w:r w:rsidRPr="001C2B1C">
        <w:rPr>
          <w:rFonts w:ascii="Times New Roman" w:hAnsi="Times New Roman" w:cs="Times New Roman"/>
        </w:rPr>
        <w:t>:</w:t>
      </w:r>
    </w:p>
    <w:p w14:paraId="78A1EE41" w14:textId="1AF86C16" w:rsidR="009A478C" w:rsidRDefault="000E2534" w:rsidP="00C21F93">
      <w:pPr>
        <w:pStyle w:val="ListParagraph"/>
        <w:numPr>
          <w:ilvl w:val="0"/>
          <w:numId w:val="1"/>
        </w:numPr>
        <w:spacing w:line="360" w:lineRule="auto"/>
        <w:jc w:val="both"/>
        <w:rPr>
          <w:rFonts w:ascii="Times New Roman" w:hAnsi="Times New Roman" w:cs="Times New Roman"/>
        </w:rPr>
      </w:pPr>
      <w:r w:rsidRPr="00C21F93">
        <w:rPr>
          <w:rFonts w:ascii="Times New Roman" w:hAnsi="Times New Roman" w:cs="Times New Roman"/>
        </w:rPr>
        <w:t>The user selects the co-crystallized ligand in the swap window</w:t>
      </w:r>
      <w:r w:rsidR="00E56640" w:rsidRPr="00C21F93">
        <w:rPr>
          <w:rFonts w:ascii="Times New Roman" w:hAnsi="Times New Roman" w:cs="Times New Roman"/>
        </w:rPr>
        <w:t xml:space="preserve"> before </w:t>
      </w:r>
      <w:r w:rsidRPr="00C21F93">
        <w:rPr>
          <w:rFonts w:ascii="Times New Roman" w:hAnsi="Times New Roman" w:cs="Times New Roman"/>
        </w:rPr>
        <w:t xml:space="preserve">clicking the </w:t>
      </w:r>
      <w:r w:rsidR="00047F17">
        <w:rPr>
          <w:rFonts w:ascii="Times New Roman" w:hAnsi="Times New Roman" w:cs="Times New Roman"/>
        </w:rPr>
        <w:t>“</w:t>
      </w:r>
      <w:proofErr w:type="spellStart"/>
      <w:r w:rsidRPr="00C21F93">
        <w:rPr>
          <w:rFonts w:ascii="Times New Roman" w:hAnsi="Times New Roman" w:cs="Times New Roman"/>
        </w:rPr>
        <w:t>FlexDock</w:t>
      </w:r>
      <w:proofErr w:type="spellEnd"/>
      <w:r w:rsidR="00047F17">
        <w:rPr>
          <w:rFonts w:ascii="Times New Roman" w:hAnsi="Times New Roman" w:cs="Times New Roman"/>
        </w:rPr>
        <w:t>”</w:t>
      </w:r>
      <w:r w:rsidRPr="00C21F93">
        <w:rPr>
          <w:rFonts w:ascii="Times New Roman" w:hAnsi="Times New Roman" w:cs="Times New Roman"/>
        </w:rPr>
        <w:t xml:space="preserve"> button</w:t>
      </w:r>
      <w:r w:rsidR="00E56640" w:rsidRPr="00C21F93">
        <w:rPr>
          <w:rFonts w:ascii="Times New Roman" w:hAnsi="Times New Roman" w:cs="Times New Roman"/>
        </w:rPr>
        <w:t>;</w:t>
      </w:r>
      <w:r w:rsidRPr="00C21F93">
        <w:rPr>
          <w:rFonts w:ascii="Times New Roman" w:hAnsi="Times New Roman" w:cs="Times New Roman"/>
        </w:rPr>
        <w:t xml:space="preserve"> residues within a </w:t>
      </w:r>
      <w:r w:rsidR="002C7993">
        <w:rPr>
          <w:rFonts w:ascii="Times New Roman" w:hAnsi="Times New Roman" w:cs="Times New Roman"/>
        </w:rPr>
        <w:t xml:space="preserve">user specified </w:t>
      </w:r>
      <w:proofErr w:type="spellStart"/>
      <w:r w:rsidR="002C7993">
        <w:rPr>
          <w:rFonts w:ascii="Times New Roman" w:hAnsi="Times New Roman" w:cs="Times New Roman"/>
        </w:rPr>
        <w:t>distance</w:t>
      </w:r>
      <w:del w:id="7" w:author="green" w:date="2024-02-15T02:27:00Z">
        <w:r w:rsidRPr="00C21F93" w:rsidDel="002C7993">
          <w:rPr>
            <w:rFonts w:ascii="Times New Roman" w:hAnsi="Times New Roman" w:cs="Times New Roman"/>
          </w:rPr>
          <w:delText xml:space="preserve"> </w:delText>
        </w:r>
      </w:del>
      <w:r w:rsidRPr="00C21F93">
        <w:rPr>
          <w:rFonts w:ascii="Times New Roman" w:hAnsi="Times New Roman" w:cs="Times New Roman"/>
        </w:rPr>
        <w:t>of</w:t>
      </w:r>
      <w:proofErr w:type="spellEnd"/>
      <w:r w:rsidRPr="00C21F93">
        <w:rPr>
          <w:rFonts w:ascii="Times New Roman" w:hAnsi="Times New Roman" w:cs="Times New Roman"/>
        </w:rPr>
        <w:t xml:space="preserve"> the selected ligand are marked as flexible</w:t>
      </w:r>
      <w:r w:rsidR="00C21F93" w:rsidRPr="00C21F93">
        <w:rPr>
          <w:rFonts w:ascii="Times New Roman" w:hAnsi="Times New Roman" w:cs="Times New Roman"/>
        </w:rPr>
        <w:t xml:space="preserve">. </w:t>
      </w:r>
      <w:r w:rsidR="002C7993">
        <w:rPr>
          <w:rFonts w:ascii="Times New Roman" w:hAnsi="Times New Roman" w:cs="Times New Roman"/>
        </w:rPr>
        <w:t xml:space="preserve">The upper limit is 6 Angstrom. This is to limit the user </w:t>
      </w:r>
      <w:r w:rsidR="00586458">
        <w:rPr>
          <w:rFonts w:ascii="Times New Roman" w:hAnsi="Times New Roman" w:cs="Times New Roman"/>
        </w:rPr>
        <w:t>from</w:t>
      </w:r>
      <w:r w:rsidR="002C7993">
        <w:rPr>
          <w:rFonts w:ascii="Times New Roman" w:hAnsi="Times New Roman" w:cs="Times New Roman"/>
        </w:rPr>
        <w:t xml:space="preserve"> set</w:t>
      </w:r>
      <w:r w:rsidR="00586458">
        <w:rPr>
          <w:rFonts w:ascii="Times New Roman" w:hAnsi="Times New Roman" w:cs="Times New Roman"/>
        </w:rPr>
        <w:t xml:space="preserve">ting </w:t>
      </w:r>
      <w:r w:rsidR="002C7993">
        <w:rPr>
          <w:rFonts w:ascii="Times New Roman" w:hAnsi="Times New Roman" w:cs="Times New Roman"/>
        </w:rPr>
        <w:t>residues</w:t>
      </w:r>
      <w:r w:rsidR="00586458">
        <w:rPr>
          <w:rFonts w:ascii="Times New Roman" w:hAnsi="Times New Roman" w:cs="Times New Roman"/>
        </w:rPr>
        <w:t xml:space="preserve"> as flexible</w:t>
      </w:r>
      <w:r w:rsidR="002C7993">
        <w:rPr>
          <w:rFonts w:ascii="Times New Roman" w:hAnsi="Times New Roman" w:cs="Times New Roman"/>
        </w:rPr>
        <w:t xml:space="preserve"> </w:t>
      </w:r>
      <w:r w:rsidR="00586458">
        <w:rPr>
          <w:rFonts w:ascii="Times New Roman" w:hAnsi="Times New Roman" w:cs="Times New Roman"/>
        </w:rPr>
        <w:t>beyond search space which would result in an unsuccessful docking. The default search space from the co-crystallized ligand is 10 angstrom this is set to consider both binding on the site as well as provide enough space for residue flexibility.</w:t>
      </w:r>
    </w:p>
    <w:p w14:paraId="5DD4437A" w14:textId="77777777" w:rsidR="00DA5539" w:rsidRDefault="00DA5539" w:rsidP="00DA5539">
      <w:pPr>
        <w:pStyle w:val="ListParagraph"/>
        <w:spacing w:line="360" w:lineRule="auto"/>
        <w:jc w:val="both"/>
        <w:rPr>
          <w:rFonts w:ascii="Times New Roman" w:hAnsi="Times New Roman" w:cs="Times New Roman"/>
        </w:rPr>
      </w:pPr>
    </w:p>
    <w:p w14:paraId="4038109E" w14:textId="53F4E8EA" w:rsidR="00DA5539" w:rsidRDefault="00DA5539" w:rsidP="00C21F93">
      <w:pPr>
        <w:pStyle w:val="ListParagraph"/>
        <w:numPr>
          <w:ilvl w:val="0"/>
          <w:numId w:val="1"/>
        </w:numPr>
        <w:spacing w:line="360" w:lineRule="auto"/>
        <w:jc w:val="both"/>
        <w:rPr>
          <w:rFonts w:ascii="Times New Roman" w:hAnsi="Times New Roman" w:cs="Times New Roman"/>
        </w:rPr>
      </w:pPr>
      <w:r w:rsidRPr="00DA5539">
        <w:rPr>
          <w:rFonts w:ascii="Times New Roman" w:hAnsi="Times New Roman" w:cs="Times New Roman"/>
        </w:rPr>
        <w:t xml:space="preserve">The user has the option to manually choose residues. A comprehensive list of all residues is displayed in the </w:t>
      </w:r>
      <w:r w:rsidR="00141DF7">
        <w:rPr>
          <w:rFonts w:ascii="Times New Roman" w:hAnsi="Times New Roman" w:cs="Times New Roman"/>
        </w:rPr>
        <w:t>“</w:t>
      </w:r>
      <w:r w:rsidRPr="00DA5539">
        <w:rPr>
          <w:rFonts w:ascii="Times New Roman" w:hAnsi="Times New Roman" w:cs="Times New Roman"/>
        </w:rPr>
        <w:t>Residues</w:t>
      </w:r>
      <w:r w:rsidR="00141DF7">
        <w:rPr>
          <w:rFonts w:ascii="Times New Roman" w:hAnsi="Times New Roman" w:cs="Times New Roman"/>
        </w:rPr>
        <w:t>”</w:t>
      </w:r>
      <w:r w:rsidRPr="00DA5539">
        <w:rPr>
          <w:rFonts w:ascii="Times New Roman" w:hAnsi="Times New Roman" w:cs="Times New Roman"/>
        </w:rPr>
        <w:t xml:space="preserve"> section. From this list, the user can add residues to the </w:t>
      </w:r>
      <w:r w:rsidR="00141DF7">
        <w:rPr>
          <w:rFonts w:ascii="Times New Roman" w:hAnsi="Times New Roman" w:cs="Times New Roman"/>
        </w:rPr>
        <w:t>“</w:t>
      </w:r>
      <w:r w:rsidRPr="00DA5539">
        <w:rPr>
          <w:rFonts w:ascii="Times New Roman" w:hAnsi="Times New Roman" w:cs="Times New Roman"/>
        </w:rPr>
        <w:t>Selected Residue</w:t>
      </w:r>
      <w:r w:rsidR="00141DF7">
        <w:rPr>
          <w:rFonts w:ascii="Times New Roman" w:hAnsi="Times New Roman" w:cs="Times New Roman"/>
        </w:rPr>
        <w:t>”</w:t>
      </w:r>
      <w:r w:rsidRPr="00DA5539">
        <w:rPr>
          <w:rFonts w:ascii="Times New Roman" w:hAnsi="Times New Roman" w:cs="Times New Roman"/>
        </w:rPr>
        <w:t xml:space="preserve"> list which will then be designated as flexible.</w:t>
      </w:r>
      <w:r w:rsidR="00DB3769">
        <w:rPr>
          <w:rFonts w:ascii="Times New Roman" w:hAnsi="Times New Roman" w:cs="Times New Roman"/>
        </w:rPr>
        <w:t xml:space="preserve"> </w:t>
      </w:r>
      <w:r w:rsidR="00DB3769" w:rsidRPr="00DB3769">
        <w:rPr>
          <w:rFonts w:ascii="Times New Roman" w:hAnsi="Times New Roman" w:cs="Times New Roman"/>
        </w:rPr>
        <w:t xml:space="preserve">A "Search Neighbor" </w:t>
      </w:r>
      <w:r w:rsidR="00B84AC1">
        <w:rPr>
          <w:rFonts w:ascii="Times New Roman" w:hAnsi="Times New Roman" w:cs="Times New Roman"/>
        </w:rPr>
        <w:t>panel</w:t>
      </w:r>
      <w:r w:rsidR="00DB3769" w:rsidRPr="00DB3769">
        <w:rPr>
          <w:rFonts w:ascii="Times New Roman" w:hAnsi="Times New Roman" w:cs="Times New Roman"/>
        </w:rPr>
        <w:t xml:space="preserve"> is available to locate all potential residues within the user-specified distance in angstroms. It returns residues that fall within the provided </w:t>
      </w:r>
      <w:r w:rsidR="00DB3769" w:rsidRPr="00DB3769">
        <w:rPr>
          <w:rFonts w:ascii="Times New Roman" w:hAnsi="Times New Roman" w:cs="Times New Roman"/>
        </w:rPr>
        <w:lastRenderedPageBreak/>
        <w:t>parameters.</w:t>
      </w:r>
    </w:p>
    <w:p w14:paraId="7714055A" w14:textId="77777777" w:rsidR="00EF26E8" w:rsidRDefault="00EF26E8" w:rsidP="009A478C">
      <w:pPr>
        <w:spacing w:line="360" w:lineRule="auto"/>
        <w:jc w:val="center"/>
        <w:rPr>
          <w:rFonts w:ascii="Times New Roman" w:hAnsi="Times New Roman" w:cs="Times New Roman"/>
        </w:rPr>
      </w:pPr>
    </w:p>
    <w:p w14:paraId="137A12AF" w14:textId="25905E82" w:rsidR="00CE31BA" w:rsidRDefault="00EF26E8" w:rsidP="009A478C">
      <w:pPr>
        <w:spacing w:line="360" w:lineRule="auto"/>
        <w:jc w:val="center"/>
        <w:rPr>
          <w:rFonts w:ascii="Times New Roman" w:hAnsi="Times New Roman" w:cs="Times New Roman"/>
        </w:rPr>
      </w:pPr>
      <w:r>
        <w:rPr>
          <w:noProof/>
        </w:rPr>
        <w:drawing>
          <wp:inline distT="0" distB="0" distL="0" distR="0" wp14:anchorId="45977133" wp14:editId="5DDE8D8A">
            <wp:extent cx="3625768" cy="3578500"/>
            <wp:effectExtent l="19050" t="0" r="0" b="0"/>
            <wp:docPr id="1" name="Pictur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magine che contiene testo, schermata, software, schermo&#10;&#10;Descrizione generata automaticamente"/>
                    <pic:cNvPicPr>
                      <a:picLocks noChangeAspect="1" noChangeArrowheads="1"/>
                    </pic:cNvPicPr>
                  </pic:nvPicPr>
                  <pic:blipFill>
                    <a:blip r:embed="rId11"/>
                    <a:srcRect/>
                    <a:stretch>
                      <a:fillRect/>
                    </a:stretch>
                  </pic:blipFill>
                  <pic:spPr bwMode="auto">
                    <a:xfrm>
                      <a:off x="0" y="0"/>
                      <a:ext cx="3627835" cy="3580540"/>
                    </a:xfrm>
                    <a:prstGeom prst="rect">
                      <a:avLst/>
                    </a:prstGeom>
                    <a:noFill/>
                    <a:ln w="9525">
                      <a:noFill/>
                      <a:miter lim="800000"/>
                      <a:headEnd/>
                      <a:tailEnd/>
                    </a:ln>
                  </pic:spPr>
                </pic:pic>
              </a:graphicData>
            </a:graphic>
          </wp:inline>
        </w:drawing>
      </w:r>
    </w:p>
    <w:p w14:paraId="07C8AAE3" w14:textId="231EE94B" w:rsidR="00EF26E8" w:rsidRDefault="00EF26E8" w:rsidP="00EF26E8">
      <w:pPr>
        <w:jc w:val="center"/>
        <w:rPr>
          <w:rFonts w:ascii="Palatino Linotype" w:hAnsi="Palatino Linotype"/>
        </w:rPr>
      </w:pPr>
      <w:r>
        <w:rPr>
          <w:rFonts w:ascii="Palatino Linotype" w:hAnsi="Palatino Linotype"/>
        </w:rPr>
        <w:t>Figure SX</w:t>
      </w:r>
      <w:r w:rsidR="009F16B3">
        <w:rPr>
          <w:rFonts w:ascii="Palatino Linotype" w:hAnsi="Palatino Linotype"/>
        </w:rPr>
        <w:t>5</w:t>
      </w:r>
      <w:r>
        <w:rPr>
          <w:rFonts w:ascii="Palatino Linotype" w:hAnsi="Palatino Linotype"/>
        </w:rPr>
        <w:t xml:space="preserve">: </w:t>
      </w:r>
      <w:proofErr w:type="spellStart"/>
      <w:r>
        <w:rPr>
          <w:rFonts w:ascii="Palatino Linotype" w:hAnsi="Palatino Linotype"/>
        </w:rPr>
        <w:t>FlexDock</w:t>
      </w:r>
      <w:proofErr w:type="spellEnd"/>
      <w:r>
        <w:rPr>
          <w:rFonts w:ascii="Palatino Linotype" w:hAnsi="Palatino Linotype"/>
        </w:rPr>
        <w:t xml:space="preserve"> box of </w:t>
      </w:r>
      <w:proofErr w:type="spellStart"/>
      <w:r>
        <w:rPr>
          <w:rFonts w:ascii="Palatino Linotype" w:hAnsi="Palatino Linotype"/>
        </w:rPr>
        <w:t>MzDOCK</w:t>
      </w:r>
      <w:proofErr w:type="spellEnd"/>
      <w:r>
        <w:rPr>
          <w:rFonts w:ascii="Palatino Linotype" w:hAnsi="Palatino Linotype"/>
        </w:rPr>
        <w:t xml:space="preserve"> software.</w:t>
      </w:r>
    </w:p>
    <w:p w14:paraId="780F4E23" w14:textId="43150C71" w:rsidR="00EF26E8" w:rsidRDefault="00EF26E8" w:rsidP="009A478C">
      <w:pPr>
        <w:spacing w:line="360" w:lineRule="auto"/>
        <w:jc w:val="center"/>
        <w:rPr>
          <w:rFonts w:ascii="Times New Roman" w:hAnsi="Times New Roman" w:cs="Times New Roman"/>
        </w:rPr>
      </w:pPr>
    </w:p>
    <w:p w14:paraId="7A89A67D" w14:textId="1E1B5E17" w:rsidR="00EF26E8" w:rsidRDefault="00BD0098" w:rsidP="002408CC">
      <w:pPr>
        <w:spacing w:line="360" w:lineRule="auto"/>
        <w:jc w:val="both"/>
        <w:rPr>
          <w:rFonts w:ascii="Times New Roman" w:hAnsi="Times New Roman" w:cs="Times New Roman"/>
        </w:rPr>
      </w:pPr>
      <w:r w:rsidRPr="00BD0098">
        <w:rPr>
          <w:rFonts w:ascii="Times New Roman" w:hAnsi="Times New Roman" w:cs="Times New Roman"/>
        </w:rPr>
        <w:t>By clicking the "Run Docking" button, users initiate the molecular docking computation, specifying the number of poses for each ligand. The out</w:t>
      </w:r>
      <w:r w:rsidR="0090143E">
        <w:rPr>
          <w:rFonts w:ascii="Times New Roman" w:hAnsi="Times New Roman" w:cs="Times New Roman"/>
        </w:rPr>
        <w:t>puts</w:t>
      </w:r>
      <w:r w:rsidRPr="00BD0098">
        <w:rPr>
          <w:rFonts w:ascii="Times New Roman" w:hAnsi="Times New Roman" w:cs="Times New Roman"/>
        </w:rPr>
        <w:t xml:space="preserve"> are saved in a directory designated by the user, comprising a .txt file containing docking score values in kcal/mol, along with .</w:t>
      </w:r>
      <w:proofErr w:type="spellStart"/>
      <w:r w:rsidRPr="00BD0098">
        <w:rPr>
          <w:rFonts w:ascii="Times New Roman" w:hAnsi="Times New Roman" w:cs="Times New Roman"/>
        </w:rPr>
        <w:t>pdb</w:t>
      </w:r>
      <w:proofErr w:type="spellEnd"/>
      <w:r w:rsidRPr="00BD0098">
        <w:rPr>
          <w:rFonts w:ascii="Times New Roman" w:hAnsi="Times New Roman" w:cs="Times New Roman"/>
        </w:rPr>
        <w:t xml:space="preserve"> files of the docked ligand and protein.</w:t>
      </w:r>
      <w:r>
        <w:rPr>
          <w:rFonts w:ascii="Times New Roman" w:hAnsi="Times New Roman" w:cs="Times New Roman"/>
        </w:rPr>
        <w:t xml:space="preserve"> </w:t>
      </w:r>
      <w:r w:rsidR="00655110">
        <w:rPr>
          <w:rFonts w:ascii="Times New Roman" w:hAnsi="Times New Roman" w:cs="Times New Roman"/>
        </w:rPr>
        <w:t xml:space="preserve"> </w:t>
      </w:r>
    </w:p>
    <w:p w14:paraId="3823230D" w14:textId="598BD69E" w:rsidR="004D2D60" w:rsidRPr="000861B1" w:rsidRDefault="00967BC2" w:rsidP="002408CC">
      <w:pPr>
        <w:spacing w:line="360" w:lineRule="auto"/>
        <w:jc w:val="both"/>
        <w:rPr>
          <w:rFonts w:ascii="Times New Roman" w:hAnsi="Times New Roman" w:cs="Times New Roman"/>
        </w:rPr>
      </w:pPr>
      <w:r>
        <w:rPr>
          <w:rFonts w:ascii="Times New Roman" w:hAnsi="Times New Roman" w:cs="Times New Roman"/>
        </w:rPr>
        <w:t xml:space="preserve">Finally, the </w:t>
      </w:r>
      <w:r w:rsidR="00FA19B7">
        <w:rPr>
          <w:rFonts w:ascii="Times New Roman" w:hAnsi="Times New Roman" w:cs="Times New Roman"/>
        </w:rPr>
        <w:t>“A</w:t>
      </w:r>
      <w:r>
        <w:rPr>
          <w:rFonts w:ascii="Times New Roman" w:hAnsi="Times New Roman" w:cs="Times New Roman"/>
        </w:rPr>
        <w:t>nalyze</w:t>
      </w:r>
      <w:r w:rsidR="00FA19B7">
        <w:rPr>
          <w:rFonts w:ascii="Times New Roman" w:hAnsi="Times New Roman" w:cs="Times New Roman"/>
        </w:rPr>
        <w:t>”</w:t>
      </w:r>
      <w:r>
        <w:rPr>
          <w:rFonts w:ascii="Times New Roman" w:hAnsi="Times New Roman" w:cs="Times New Roman"/>
        </w:rPr>
        <w:t xml:space="preserve"> button is used to automatically generate the .</w:t>
      </w:r>
      <w:proofErr w:type="spellStart"/>
      <w:r>
        <w:rPr>
          <w:rFonts w:ascii="Times New Roman" w:hAnsi="Times New Roman" w:cs="Times New Roman"/>
        </w:rPr>
        <w:t>pse</w:t>
      </w:r>
      <w:proofErr w:type="spellEnd"/>
      <w:r>
        <w:rPr>
          <w:rFonts w:ascii="Times New Roman" w:hAnsi="Times New Roman" w:cs="Times New Roman"/>
        </w:rPr>
        <w:t xml:space="preserve"> file containing the protein-ligand complex</w:t>
      </w:r>
      <w:r w:rsidR="005A5D9D">
        <w:rPr>
          <w:rFonts w:ascii="Times New Roman" w:hAnsi="Times New Roman" w:cs="Times New Roman"/>
        </w:rPr>
        <w:t xml:space="preserve"> and a .txt file including information about the interactions type</w:t>
      </w:r>
      <w:r w:rsidR="009A7DD5">
        <w:rPr>
          <w:rFonts w:ascii="Times New Roman" w:hAnsi="Times New Roman" w:cs="Times New Roman"/>
        </w:rPr>
        <w:t xml:space="preserve"> and bond distances. </w:t>
      </w:r>
    </w:p>
    <w:sectPr w:rsidR="004D2D60" w:rsidRPr="000861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Palatino Linotype">
    <w:panose1 w:val="02040502050505030304"/>
    <w:charset w:val="00"/>
    <w:family w:val="roman"/>
    <w:pitch w:val="variable"/>
    <w:sig w:usb0="E0000287" w:usb1="40000013" w:usb2="00000000"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VnURWPalladio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688"/>
    <w:multiLevelType w:val="hybridMultilevel"/>
    <w:tmpl w:val="1D6C20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en">
    <w15:presenceInfo w15:providerId="Windows Live" w15:userId="aec1f272182f1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Q0sTA2t7A0NTU3NDZR0lEKTi0uzszPAykwrAUAroJNJiwAAAA="/>
  </w:docVars>
  <w:rsids>
    <w:rsidRoot w:val="00862813"/>
    <w:rsid w:val="00006E89"/>
    <w:rsid w:val="00045E69"/>
    <w:rsid w:val="00047F17"/>
    <w:rsid w:val="00056E42"/>
    <w:rsid w:val="000861B1"/>
    <w:rsid w:val="000A083C"/>
    <w:rsid w:val="000B1328"/>
    <w:rsid w:val="000B4269"/>
    <w:rsid w:val="000E2534"/>
    <w:rsid w:val="000F2B91"/>
    <w:rsid w:val="00116681"/>
    <w:rsid w:val="00141DF7"/>
    <w:rsid w:val="00182F83"/>
    <w:rsid w:val="001A063B"/>
    <w:rsid w:val="001A4EAC"/>
    <w:rsid w:val="001A63B3"/>
    <w:rsid w:val="001C2B1C"/>
    <w:rsid w:val="001F592E"/>
    <w:rsid w:val="002408CC"/>
    <w:rsid w:val="00247485"/>
    <w:rsid w:val="00261458"/>
    <w:rsid w:val="002A36CE"/>
    <w:rsid w:val="002C7993"/>
    <w:rsid w:val="002E50F4"/>
    <w:rsid w:val="00303D72"/>
    <w:rsid w:val="003275A5"/>
    <w:rsid w:val="00327C5F"/>
    <w:rsid w:val="003329DF"/>
    <w:rsid w:val="003C6C10"/>
    <w:rsid w:val="00421A41"/>
    <w:rsid w:val="00432F71"/>
    <w:rsid w:val="00467226"/>
    <w:rsid w:val="00481AD8"/>
    <w:rsid w:val="004901DF"/>
    <w:rsid w:val="004A483F"/>
    <w:rsid w:val="004D2D60"/>
    <w:rsid w:val="005024F0"/>
    <w:rsid w:val="0054180D"/>
    <w:rsid w:val="005679C3"/>
    <w:rsid w:val="00586458"/>
    <w:rsid w:val="005A5D9D"/>
    <w:rsid w:val="005B2EA7"/>
    <w:rsid w:val="005B3515"/>
    <w:rsid w:val="005B6584"/>
    <w:rsid w:val="005D1BF3"/>
    <w:rsid w:val="00603C25"/>
    <w:rsid w:val="00655110"/>
    <w:rsid w:val="00695B74"/>
    <w:rsid w:val="00696D6D"/>
    <w:rsid w:val="006F1C32"/>
    <w:rsid w:val="006F6A97"/>
    <w:rsid w:val="00745561"/>
    <w:rsid w:val="007630EE"/>
    <w:rsid w:val="007C057E"/>
    <w:rsid w:val="007C7F7A"/>
    <w:rsid w:val="007E07DE"/>
    <w:rsid w:val="008362FA"/>
    <w:rsid w:val="00850339"/>
    <w:rsid w:val="00862813"/>
    <w:rsid w:val="008756BF"/>
    <w:rsid w:val="008A5AAC"/>
    <w:rsid w:val="008B29C0"/>
    <w:rsid w:val="0090143E"/>
    <w:rsid w:val="00964064"/>
    <w:rsid w:val="00967BC2"/>
    <w:rsid w:val="009963FD"/>
    <w:rsid w:val="009A14C3"/>
    <w:rsid w:val="009A478C"/>
    <w:rsid w:val="009A7DD5"/>
    <w:rsid w:val="009F16B3"/>
    <w:rsid w:val="00A21955"/>
    <w:rsid w:val="00A31D50"/>
    <w:rsid w:val="00A54DFA"/>
    <w:rsid w:val="00AA6917"/>
    <w:rsid w:val="00AF5B5B"/>
    <w:rsid w:val="00B234D6"/>
    <w:rsid w:val="00B25CEA"/>
    <w:rsid w:val="00B360D1"/>
    <w:rsid w:val="00B751A9"/>
    <w:rsid w:val="00B827E3"/>
    <w:rsid w:val="00B83A3F"/>
    <w:rsid w:val="00B84AC1"/>
    <w:rsid w:val="00BB4075"/>
    <w:rsid w:val="00BD0098"/>
    <w:rsid w:val="00BE60F0"/>
    <w:rsid w:val="00BF53F6"/>
    <w:rsid w:val="00C037DB"/>
    <w:rsid w:val="00C21F93"/>
    <w:rsid w:val="00C52D28"/>
    <w:rsid w:val="00C77D37"/>
    <w:rsid w:val="00CA642C"/>
    <w:rsid w:val="00CA7672"/>
    <w:rsid w:val="00CC6CA1"/>
    <w:rsid w:val="00CE31BA"/>
    <w:rsid w:val="00D05631"/>
    <w:rsid w:val="00D44E0E"/>
    <w:rsid w:val="00D706E3"/>
    <w:rsid w:val="00D80AE7"/>
    <w:rsid w:val="00D80B9C"/>
    <w:rsid w:val="00DA5539"/>
    <w:rsid w:val="00DB3769"/>
    <w:rsid w:val="00E56640"/>
    <w:rsid w:val="00E779DF"/>
    <w:rsid w:val="00E861BA"/>
    <w:rsid w:val="00EA728F"/>
    <w:rsid w:val="00ED73FC"/>
    <w:rsid w:val="00EE324C"/>
    <w:rsid w:val="00EF26E8"/>
    <w:rsid w:val="00EF636D"/>
    <w:rsid w:val="00F3794F"/>
    <w:rsid w:val="00F755D3"/>
    <w:rsid w:val="00F9066A"/>
    <w:rsid w:val="00FA19B7"/>
    <w:rsid w:val="00FB2734"/>
    <w:rsid w:val="00FC3C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91A1"/>
  <w15:chartTrackingRefBased/>
  <w15:docId w15:val="{5C8FD50E-9426-42A2-8134-AFAA9F6F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9C0"/>
    <w:pPr>
      <w:widowControl w:val="0"/>
      <w:autoSpaceDE w:val="0"/>
      <w:autoSpaceDN w:val="0"/>
      <w:spacing w:after="0" w:line="240" w:lineRule="auto"/>
    </w:pPr>
    <w:rPr>
      <w:rFonts w:ascii="Carlito" w:eastAsia="Carlito" w:hAnsi="Carlito" w:cs="Carlito"/>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B29C0"/>
    <w:rPr>
      <w:color w:val="0000FF"/>
      <w:u w:val="single"/>
    </w:rPr>
  </w:style>
  <w:style w:type="paragraph" w:customStyle="1" w:styleId="MDPI13authornames">
    <w:name w:val="MDPI_1.3_authornames"/>
    <w:next w:val="Normal"/>
    <w:qFormat/>
    <w:rsid w:val="008B29C0"/>
    <w:pPr>
      <w:suppressAutoHyphens/>
      <w:snapToGrid w:val="0"/>
      <w:spacing w:after="360" w:line="260" w:lineRule="atLeast"/>
    </w:pPr>
    <w:rPr>
      <w:rFonts w:ascii="Palatino Linotype" w:eastAsia="Times New Roman" w:hAnsi="Palatino Linotype" w:cs="Times New Roman"/>
      <w:b/>
      <w:color w:val="000000"/>
      <w:kern w:val="0"/>
      <w:sz w:val="20"/>
      <w:lang w:val="en-US" w:eastAsia="de-DE" w:bidi="en-US"/>
      <w14:ligatures w14:val="none"/>
    </w:rPr>
  </w:style>
  <w:style w:type="paragraph" w:customStyle="1" w:styleId="MDPI16affiliation">
    <w:name w:val="MDPI_1.6_affiliation"/>
    <w:qFormat/>
    <w:rsid w:val="008B29C0"/>
    <w:pPr>
      <w:suppressAutoHyphens/>
      <w:snapToGrid w:val="0"/>
      <w:spacing w:after="0" w:line="200" w:lineRule="atLeast"/>
      <w:ind w:left="2806" w:hanging="198"/>
    </w:pPr>
    <w:rPr>
      <w:rFonts w:ascii="Palatino Linotype" w:eastAsia="Times New Roman" w:hAnsi="Palatino Linotype" w:cs="Times New Roman"/>
      <w:color w:val="000000"/>
      <w:kern w:val="0"/>
      <w:sz w:val="16"/>
      <w:szCs w:val="18"/>
      <w:lang w:val="en-US" w:eastAsia="de-DE" w:bidi="en-US"/>
      <w14:ligatures w14:val="none"/>
    </w:rPr>
  </w:style>
  <w:style w:type="character" w:customStyle="1" w:styleId="go">
    <w:name w:val="go"/>
    <w:basedOn w:val="DefaultParagraphFont"/>
    <w:rsid w:val="008B29C0"/>
  </w:style>
  <w:style w:type="character" w:styleId="CommentReference">
    <w:name w:val="annotation reference"/>
    <w:basedOn w:val="DefaultParagraphFont"/>
    <w:uiPriority w:val="99"/>
    <w:semiHidden/>
    <w:unhideWhenUsed/>
    <w:rsid w:val="000B1328"/>
    <w:rPr>
      <w:sz w:val="16"/>
      <w:szCs w:val="16"/>
    </w:rPr>
  </w:style>
  <w:style w:type="paragraph" w:styleId="CommentText">
    <w:name w:val="annotation text"/>
    <w:basedOn w:val="Normal"/>
    <w:link w:val="CommentTextChar"/>
    <w:uiPriority w:val="99"/>
    <w:unhideWhenUsed/>
    <w:rsid w:val="000B1328"/>
    <w:rPr>
      <w:sz w:val="20"/>
      <w:szCs w:val="20"/>
    </w:rPr>
  </w:style>
  <w:style w:type="character" w:customStyle="1" w:styleId="CommentTextChar">
    <w:name w:val="Comment Text Char"/>
    <w:basedOn w:val="DefaultParagraphFont"/>
    <w:link w:val="CommentText"/>
    <w:uiPriority w:val="99"/>
    <w:rsid w:val="000B1328"/>
    <w:rPr>
      <w:rFonts w:ascii="Carlito" w:eastAsia="Carlito" w:hAnsi="Carlito" w:cs="Carlito"/>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0B1328"/>
    <w:rPr>
      <w:b/>
      <w:bCs/>
    </w:rPr>
  </w:style>
  <w:style w:type="character" w:customStyle="1" w:styleId="CommentSubjectChar">
    <w:name w:val="Comment Subject Char"/>
    <w:basedOn w:val="CommentTextChar"/>
    <w:link w:val="CommentSubject"/>
    <w:uiPriority w:val="99"/>
    <w:semiHidden/>
    <w:rsid w:val="000B1328"/>
    <w:rPr>
      <w:rFonts w:ascii="Carlito" w:eastAsia="Carlito" w:hAnsi="Carlito" w:cs="Carlito"/>
      <w:b/>
      <w:bCs/>
      <w:kern w:val="0"/>
      <w:sz w:val="20"/>
      <w:szCs w:val="20"/>
      <w:lang w:val="en-US"/>
      <w14:ligatures w14:val="none"/>
    </w:rPr>
  </w:style>
  <w:style w:type="paragraph" w:styleId="ListParagraph">
    <w:name w:val="List Paragraph"/>
    <w:basedOn w:val="Normal"/>
    <w:uiPriority w:val="34"/>
    <w:qFormat/>
    <w:rsid w:val="00C21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jomathew@aims.amrita.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DB2BD-3BB6-44DA-AD60-A4FA51BEE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Gambacorta</dc:creator>
  <cp:keywords/>
  <dc:description/>
  <cp:lastModifiedBy>green</cp:lastModifiedBy>
  <cp:revision>2</cp:revision>
  <dcterms:created xsi:type="dcterms:W3CDTF">2024-02-17T14:06:00Z</dcterms:created>
  <dcterms:modified xsi:type="dcterms:W3CDTF">2024-02-17T14:06:00Z</dcterms:modified>
</cp:coreProperties>
</file>